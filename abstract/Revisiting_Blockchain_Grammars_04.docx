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F01CE" w14:textId="77777777" w:rsidR="00407998" w:rsidRPr="00450C0D" w:rsidDel="0078485C" w:rsidRDefault="00407998" w:rsidP="00395CF2">
      <w:pPr>
        <w:pStyle w:val="Body"/>
        <w:jc w:val="both"/>
        <w:rPr>
          <w:del w:id="0" w:author="Davide Lombardi" w:date="2020-03-26T13:45:00Z"/>
          <w:rFonts w:ascii="Arial" w:hAnsi="Arial" w:cs="Arial"/>
          <w:sz w:val="20"/>
          <w:szCs w:val="20"/>
          <w:lang w:val="en-GB"/>
          <w:rPrChange w:id="1" w:author="Davide Lombardi" w:date="2020-03-24T12:13:00Z">
            <w:rPr>
              <w:del w:id="2" w:author="Davide Lombardi" w:date="2020-03-26T13:45:00Z"/>
            </w:rPr>
          </w:rPrChange>
        </w:rPr>
      </w:pPr>
    </w:p>
    <w:p w14:paraId="2ACA5A4B" w14:textId="77777777" w:rsidR="00407998" w:rsidRPr="00450C0D" w:rsidDel="0078485C" w:rsidRDefault="00407998" w:rsidP="00395CF2">
      <w:pPr>
        <w:pStyle w:val="Body"/>
        <w:jc w:val="both"/>
        <w:rPr>
          <w:del w:id="3" w:author="Davide Lombardi" w:date="2020-03-26T13:45:00Z"/>
          <w:rFonts w:ascii="Arial" w:hAnsi="Arial" w:cs="Arial"/>
          <w:color w:val="auto"/>
          <w:sz w:val="20"/>
          <w:szCs w:val="20"/>
          <w:lang w:val="en-GB"/>
          <w:rPrChange w:id="4" w:author="Davide Lombardi" w:date="2020-03-24T12:13:00Z">
            <w:rPr>
              <w:del w:id="5" w:author="Davide Lombardi" w:date="2020-03-26T13:45:00Z"/>
              <w:color w:val="auto"/>
            </w:rPr>
          </w:rPrChange>
        </w:rPr>
      </w:pPr>
    </w:p>
    <w:p w14:paraId="2517F602" w14:textId="77777777" w:rsidR="00407998" w:rsidRPr="00450C0D" w:rsidDel="0078485C" w:rsidRDefault="00407998" w:rsidP="00395CF2">
      <w:pPr>
        <w:pStyle w:val="Body"/>
        <w:jc w:val="both"/>
        <w:rPr>
          <w:del w:id="6" w:author="Davide Lombardi" w:date="2020-03-26T13:45:00Z"/>
          <w:rFonts w:ascii="Arial" w:hAnsi="Arial" w:cs="Arial"/>
          <w:color w:val="auto"/>
          <w:sz w:val="20"/>
          <w:szCs w:val="20"/>
          <w:lang w:val="en-GB"/>
          <w:rPrChange w:id="7" w:author="Davide Lombardi" w:date="2020-03-24T12:13:00Z">
            <w:rPr>
              <w:del w:id="8" w:author="Davide Lombardi" w:date="2020-03-26T13:45:00Z"/>
              <w:color w:val="auto"/>
            </w:rPr>
          </w:rPrChange>
        </w:rPr>
      </w:pPr>
    </w:p>
    <w:p w14:paraId="3AE1F888" w14:textId="77777777" w:rsidR="00407998" w:rsidRPr="00450C0D" w:rsidDel="0078485C" w:rsidRDefault="00407998" w:rsidP="00395CF2">
      <w:pPr>
        <w:pStyle w:val="Body"/>
        <w:jc w:val="both"/>
        <w:rPr>
          <w:del w:id="9" w:author="Davide Lombardi" w:date="2020-03-26T13:45:00Z"/>
          <w:rFonts w:ascii="Arial" w:hAnsi="Arial" w:cs="Arial"/>
          <w:color w:val="auto"/>
          <w:sz w:val="20"/>
          <w:szCs w:val="20"/>
          <w:lang w:val="en-GB"/>
          <w:rPrChange w:id="10" w:author="Davide Lombardi" w:date="2020-03-24T12:13:00Z">
            <w:rPr>
              <w:del w:id="11" w:author="Davide Lombardi" w:date="2020-03-26T13:45:00Z"/>
              <w:color w:val="auto"/>
            </w:rPr>
          </w:rPrChange>
        </w:rPr>
      </w:pPr>
    </w:p>
    <w:p w14:paraId="75F03DEA" w14:textId="5B5ACDB5" w:rsidR="00AE2094" w:rsidRPr="00450C0D" w:rsidRDefault="00AE2094" w:rsidP="00AE2094">
      <w:pPr>
        <w:pStyle w:val="Body"/>
        <w:jc w:val="both"/>
        <w:rPr>
          <w:moveTo w:id="12" w:author="Davide Lombardi" w:date="2020-03-24T11:41:00Z"/>
          <w:rFonts w:ascii="Arial" w:hAnsi="Arial" w:cs="Arial"/>
          <w:sz w:val="20"/>
          <w:szCs w:val="20"/>
          <w:lang w:val="en-GB"/>
          <w:rPrChange w:id="13" w:author="Davide Lombardi" w:date="2020-03-26T13:38:00Z">
            <w:rPr>
              <w:moveTo w:id="14" w:author="Davide Lombardi" w:date="2020-03-24T11:41:00Z"/>
            </w:rPr>
          </w:rPrChange>
        </w:rPr>
      </w:pPr>
      <w:moveToRangeStart w:id="15" w:author="Davide Lombardi" w:date="2020-03-24T11:41:00Z" w:name="move35942511"/>
      <w:proofErr w:type="spellStart"/>
      <w:moveTo w:id="16" w:author="Davide Lombardi" w:date="2020-03-24T11:41:00Z">
        <w:r w:rsidRPr="00450C0D">
          <w:rPr>
            <w:rFonts w:ascii="Arial" w:hAnsi="Arial" w:cs="Arial"/>
            <w:sz w:val="20"/>
            <w:szCs w:val="20"/>
            <w:lang w:val="en-GB"/>
            <w:rPrChange w:id="17" w:author="Davide Lombardi" w:date="2020-03-26T13:38:00Z">
              <w:rPr/>
            </w:rPrChange>
          </w:rPr>
          <w:t>L.Cheung</w:t>
        </w:r>
        <w:proofErr w:type="spellEnd"/>
        <w:r w:rsidRPr="00450C0D">
          <w:rPr>
            <w:rFonts w:ascii="Arial" w:hAnsi="Arial" w:cs="Arial"/>
            <w:sz w:val="20"/>
            <w:szCs w:val="20"/>
            <w:lang w:val="en-GB"/>
            <w:rPrChange w:id="18" w:author="Davide Lombardi" w:date="2020-03-26T13:38:00Z">
              <w:rPr/>
            </w:rPrChange>
          </w:rPr>
          <w:t xml:space="preserve">, </w:t>
        </w:r>
      </w:moveTo>
      <w:ins w:id="19" w:author="Davide Lombardi" w:date="2020-03-26T13:44:00Z">
        <w:r w:rsidR="0078485C" w:rsidRPr="00450C0D">
          <w:rPr>
            <w:rFonts w:ascii="Arial" w:hAnsi="Arial" w:cs="Arial"/>
            <w:sz w:val="20"/>
            <w:szCs w:val="20"/>
            <w:lang w:val="en-GB"/>
          </w:rPr>
          <w:t xml:space="preserve">D. Lombardi, </w:t>
        </w:r>
      </w:ins>
      <w:proofErr w:type="spellStart"/>
      <w:proofErr w:type="gramStart"/>
      <w:moveTo w:id="20" w:author="Davide Lombardi" w:date="2020-03-24T11:41:00Z">
        <w:r w:rsidRPr="00450C0D">
          <w:rPr>
            <w:rFonts w:ascii="Arial" w:hAnsi="Arial" w:cs="Arial"/>
            <w:sz w:val="20"/>
            <w:szCs w:val="20"/>
            <w:lang w:val="en-GB"/>
            <w:rPrChange w:id="21" w:author="Davide Lombardi" w:date="2020-03-26T13:38:00Z">
              <w:rPr/>
            </w:rPrChange>
          </w:rPr>
          <w:t>T.Dounas</w:t>
        </w:r>
      </w:moveTo>
      <w:proofErr w:type="spellEnd"/>
      <w:proofErr w:type="gramEnd"/>
      <w:ins w:id="22" w:author="Davide Lombardi" w:date="2020-03-26T13:44:00Z">
        <w:r w:rsidR="0078485C" w:rsidRPr="00450C0D">
          <w:rPr>
            <w:rFonts w:ascii="Arial" w:hAnsi="Arial" w:cs="Arial"/>
            <w:sz w:val="20"/>
            <w:szCs w:val="20"/>
            <w:lang w:val="en-GB"/>
          </w:rPr>
          <w:t xml:space="preserve">, </w:t>
        </w:r>
      </w:ins>
      <w:moveTo w:id="23" w:author="Davide Lombardi" w:date="2020-03-24T11:41:00Z">
        <w:del w:id="24" w:author="Davide Lombardi" w:date="2020-03-26T13:44:00Z">
          <w:r w:rsidRPr="00450C0D" w:rsidDel="0078485C">
            <w:rPr>
              <w:rFonts w:ascii="Arial" w:hAnsi="Arial" w:cs="Arial"/>
              <w:sz w:val="20"/>
              <w:szCs w:val="20"/>
              <w:lang w:val="en-GB"/>
              <w:rPrChange w:id="25" w:author="Davide Lombardi" w:date="2020-03-26T13:38:00Z">
                <w:rPr/>
              </w:rPrChange>
            </w:rPr>
            <w:delText xml:space="preserve">, D.Lombardi, </w:delText>
          </w:r>
        </w:del>
        <w:proofErr w:type="spellStart"/>
        <w:r w:rsidRPr="00450C0D">
          <w:rPr>
            <w:rFonts w:ascii="Arial" w:hAnsi="Arial" w:cs="Arial"/>
            <w:sz w:val="20"/>
            <w:szCs w:val="20"/>
            <w:lang w:val="en-GB"/>
            <w:rPrChange w:id="26" w:author="Davide Lombardi" w:date="2020-03-26T13:38:00Z">
              <w:rPr/>
            </w:rPrChange>
          </w:rPr>
          <w:t>W.Jabi</w:t>
        </w:r>
        <w:proofErr w:type="spellEnd"/>
      </w:moveTo>
    </w:p>
    <w:moveToRangeEnd w:id="15"/>
    <w:p w14:paraId="5A695A78" w14:textId="16C09077" w:rsidR="00AE2094" w:rsidRPr="00450C0D" w:rsidRDefault="00AE2094" w:rsidP="00AB75E1">
      <w:pPr>
        <w:pStyle w:val="NormalWeb"/>
        <w:spacing w:before="0" w:beforeAutospacing="0" w:after="0" w:afterAutospacing="0"/>
        <w:textAlignment w:val="baseline"/>
        <w:rPr>
          <w:ins w:id="27" w:author="Davide Lombardi" w:date="2020-03-24T11:41:00Z"/>
          <w:rStyle w:val="Strong"/>
          <w:rFonts w:ascii="Arial" w:hAnsi="Arial" w:cs="Arial" w:hint="eastAsia"/>
          <w:sz w:val="20"/>
          <w:szCs w:val="20"/>
          <w:bdr w:val="none" w:sz="0" w:space="0" w:color="auto" w:frame="1"/>
          <w:lang w:val="en-GB"/>
          <w:rPrChange w:id="28" w:author="Davide Lombardi" w:date="2020-03-26T13:38:00Z">
            <w:rPr>
              <w:ins w:id="29" w:author="Davide Lombardi" w:date="2020-03-24T11:41:00Z"/>
              <w:rStyle w:val="Strong"/>
              <w:rFonts w:ascii="inherit" w:eastAsia="Arial Unicode MS" w:hAnsi="inherit" w:cs="Arial" w:hint="eastAsia"/>
              <w:color w:val="000000"/>
              <w:sz w:val="22"/>
              <w:szCs w:val="22"/>
              <w:highlight w:val="yellow"/>
              <w:bdr w:val="none" w:sz="0" w:space="0" w:color="auto" w:frame="1"/>
              <w14:textOutline w14:w="0" w14:cap="flat" w14:cmpd="sng" w14:algn="ctr">
                <w14:noFill/>
                <w14:prstDash w14:val="solid"/>
                <w14:bevel/>
              </w14:textOutline>
            </w:rPr>
          </w:rPrChange>
        </w:rPr>
      </w:pPr>
    </w:p>
    <w:p w14:paraId="0CA9AFCE" w14:textId="327EC4A4" w:rsidR="00AB75E1" w:rsidRPr="00450C0D" w:rsidDel="0078485C" w:rsidRDefault="00AB75E1" w:rsidP="00AB75E1">
      <w:pPr>
        <w:pStyle w:val="NormalWeb"/>
        <w:spacing w:before="0" w:beforeAutospacing="0" w:after="0" w:afterAutospacing="0"/>
        <w:textAlignment w:val="baseline"/>
        <w:rPr>
          <w:del w:id="30" w:author="Davide Lombardi" w:date="2020-03-26T13:44:00Z"/>
          <w:rFonts w:ascii="Arial" w:hAnsi="Arial" w:cs="Arial"/>
          <w:sz w:val="20"/>
          <w:szCs w:val="20"/>
          <w:lang w:val="en-GB"/>
          <w:rPrChange w:id="31" w:author="Davide Lombardi" w:date="2020-03-26T13:38:00Z">
            <w:rPr>
              <w:del w:id="32" w:author="Davide Lombardi" w:date="2020-03-26T13:44:00Z"/>
              <w:rFonts w:ascii="Arial" w:hAnsi="Arial" w:cs="Arial"/>
            </w:rPr>
          </w:rPrChange>
        </w:rPr>
      </w:pPr>
      <w:del w:id="33" w:author="Davide Lombardi" w:date="2020-03-26T13:44:00Z">
        <w:r w:rsidRPr="00450C0D" w:rsidDel="0078485C">
          <w:rPr>
            <w:rStyle w:val="Strong"/>
            <w:rFonts w:ascii="Arial" w:hAnsi="Arial" w:cs="Arial"/>
            <w:sz w:val="20"/>
            <w:szCs w:val="20"/>
            <w:bdr w:val="none" w:sz="0" w:space="0" w:color="auto" w:frame="1"/>
            <w:lang w:val="en-GB"/>
            <w:rPrChange w:id="34" w:author="Davide Lombardi" w:date="2020-03-26T13:38:00Z">
              <w:rPr>
                <w:rStyle w:val="Strong"/>
                <w:rFonts w:ascii="inherit" w:hAnsi="inherit" w:cs="Arial"/>
                <w:bdr w:val="none" w:sz="0" w:space="0" w:color="auto" w:frame="1"/>
              </w:rPr>
            </w:rPrChange>
          </w:rPr>
          <w:delText>TITLE:</w:delText>
        </w:r>
        <w:r w:rsidRPr="00450C0D" w:rsidDel="0078485C">
          <w:rPr>
            <w:rStyle w:val="apple-converted-space"/>
            <w:rFonts w:ascii="Arial" w:hAnsi="Arial" w:cs="Arial"/>
            <w:sz w:val="20"/>
            <w:szCs w:val="20"/>
            <w:lang w:val="en-GB"/>
            <w:rPrChange w:id="35" w:author="Davide Lombardi" w:date="2020-03-26T13:38:00Z">
              <w:rPr>
                <w:rStyle w:val="apple-converted-space"/>
                <w:rFonts w:ascii="Arial" w:hAnsi="Arial" w:cs="Arial"/>
              </w:rPr>
            </w:rPrChange>
          </w:rPr>
          <w:delText> </w:delText>
        </w:r>
        <w:r w:rsidRPr="00450C0D" w:rsidDel="0078485C">
          <w:rPr>
            <w:rFonts w:ascii="Arial" w:hAnsi="Arial" w:cs="Arial"/>
            <w:sz w:val="20"/>
            <w:szCs w:val="20"/>
            <w:lang w:val="en-GB"/>
            <w:rPrChange w:id="36" w:author="Davide Lombardi" w:date="2020-03-26T13:38:00Z">
              <w:rPr>
                <w:rFonts w:ascii="Arial" w:hAnsi="Arial" w:cs="Arial"/>
              </w:rPr>
            </w:rPrChange>
          </w:rPr>
          <w:delText>the title of the submitted paper should be concise and consistent with the purpose of the study.</w:delText>
        </w:r>
      </w:del>
    </w:p>
    <w:p w14:paraId="64CA2981" w14:textId="5387CF53" w:rsidR="00AB75E1" w:rsidRPr="00450C0D" w:rsidDel="0078485C" w:rsidRDefault="00AB75E1" w:rsidP="00AB75E1">
      <w:pPr>
        <w:pStyle w:val="NormalWeb"/>
        <w:spacing w:before="0" w:beforeAutospacing="0" w:after="0" w:afterAutospacing="0"/>
        <w:textAlignment w:val="baseline"/>
        <w:rPr>
          <w:del w:id="37" w:author="Davide Lombardi" w:date="2020-03-26T13:44:00Z"/>
          <w:rFonts w:ascii="Arial" w:hAnsi="Arial" w:cs="Arial"/>
          <w:sz w:val="20"/>
          <w:szCs w:val="20"/>
          <w:lang w:val="en-GB"/>
          <w:rPrChange w:id="38" w:author="Davide Lombardi" w:date="2020-03-26T13:38:00Z">
            <w:rPr>
              <w:del w:id="39" w:author="Davide Lombardi" w:date="2020-03-26T13:44:00Z"/>
              <w:rFonts w:ascii="Arial" w:hAnsi="Arial" w:cs="Arial"/>
            </w:rPr>
          </w:rPrChange>
        </w:rPr>
      </w:pPr>
      <w:del w:id="40" w:author="Davide Lombardi" w:date="2020-03-26T13:44:00Z">
        <w:r w:rsidRPr="00450C0D" w:rsidDel="0078485C">
          <w:rPr>
            <w:rStyle w:val="Strong"/>
            <w:rFonts w:ascii="Arial" w:hAnsi="Arial" w:cs="Arial"/>
            <w:sz w:val="20"/>
            <w:szCs w:val="20"/>
            <w:bdr w:val="none" w:sz="0" w:space="0" w:color="auto" w:frame="1"/>
            <w:lang w:val="en-GB"/>
            <w:rPrChange w:id="41" w:author="Davide Lombardi" w:date="2020-03-26T13:38:00Z">
              <w:rPr>
                <w:rStyle w:val="Strong"/>
                <w:rFonts w:ascii="inherit" w:hAnsi="inherit" w:cs="Arial"/>
                <w:highlight w:val="yellow"/>
                <w:bdr w:val="none" w:sz="0" w:space="0" w:color="auto" w:frame="1"/>
              </w:rPr>
            </w:rPrChange>
          </w:rPr>
          <w:delText>KEYWORDS:</w:delText>
        </w:r>
        <w:r w:rsidRPr="00450C0D" w:rsidDel="0078485C">
          <w:rPr>
            <w:rStyle w:val="apple-converted-space"/>
            <w:rFonts w:ascii="Arial" w:hAnsi="Arial" w:cs="Arial" w:hint="eastAsia"/>
            <w:b/>
            <w:bCs/>
            <w:sz w:val="20"/>
            <w:szCs w:val="20"/>
            <w:bdr w:val="none" w:sz="0" w:space="0" w:color="auto" w:frame="1"/>
            <w:lang w:val="en-GB"/>
            <w:rPrChange w:id="42" w:author="Davide Lombardi" w:date="2020-03-26T13:38:00Z">
              <w:rPr>
                <w:rStyle w:val="apple-converted-space"/>
                <w:rFonts w:ascii="inherit" w:hAnsi="inherit" w:cs="Arial" w:hint="eastAsia"/>
                <w:b/>
                <w:bCs/>
                <w:highlight w:val="yellow"/>
                <w:bdr w:val="none" w:sz="0" w:space="0" w:color="auto" w:frame="1"/>
              </w:rPr>
            </w:rPrChange>
          </w:rPr>
          <w:delText> </w:delText>
        </w:r>
        <w:r w:rsidRPr="00450C0D" w:rsidDel="0078485C">
          <w:rPr>
            <w:rFonts w:ascii="Arial" w:hAnsi="Arial" w:cs="Arial"/>
            <w:sz w:val="20"/>
            <w:szCs w:val="20"/>
            <w:lang w:val="en-GB"/>
            <w:rPrChange w:id="43" w:author="Davide Lombardi" w:date="2020-03-26T13:38:00Z">
              <w:rPr>
                <w:rFonts w:ascii="Arial" w:hAnsi="Arial" w:cs="Arial"/>
                <w:highlight w:val="yellow"/>
              </w:rPr>
            </w:rPrChange>
          </w:rPr>
          <w:delText>a maximum of 5 Key words that identify the project.</w:delText>
        </w:r>
      </w:del>
    </w:p>
    <w:p w14:paraId="3AA7387E" w14:textId="39D1E3E6" w:rsidR="00AB75E1" w:rsidRPr="00450C0D" w:rsidDel="0078485C" w:rsidRDefault="00AB75E1" w:rsidP="00AB75E1">
      <w:pPr>
        <w:pStyle w:val="NormalWeb"/>
        <w:spacing w:before="0" w:beforeAutospacing="0" w:after="0" w:afterAutospacing="0"/>
        <w:textAlignment w:val="baseline"/>
        <w:rPr>
          <w:del w:id="44" w:author="Davide Lombardi" w:date="2020-03-26T13:44:00Z"/>
          <w:rFonts w:ascii="Arial" w:hAnsi="Arial" w:cs="Arial"/>
          <w:sz w:val="20"/>
          <w:szCs w:val="20"/>
          <w:lang w:val="en-GB"/>
          <w:rPrChange w:id="45" w:author="Davide Lombardi" w:date="2020-03-26T13:38:00Z">
            <w:rPr>
              <w:del w:id="46" w:author="Davide Lombardi" w:date="2020-03-26T13:44:00Z"/>
              <w:rFonts w:ascii="Arial" w:hAnsi="Arial" w:cs="Arial"/>
            </w:rPr>
          </w:rPrChange>
        </w:rPr>
      </w:pPr>
      <w:del w:id="47" w:author="Davide Lombardi" w:date="2020-03-26T13:44:00Z">
        <w:r w:rsidRPr="00450C0D" w:rsidDel="0078485C">
          <w:rPr>
            <w:rStyle w:val="Strong"/>
            <w:rFonts w:ascii="Arial" w:hAnsi="Arial" w:cs="Arial"/>
            <w:sz w:val="20"/>
            <w:szCs w:val="20"/>
            <w:bdr w:val="none" w:sz="0" w:space="0" w:color="auto" w:frame="1"/>
            <w:lang w:val="en-GB"/>
            <w:rPrChange w:id="48" w:author="Davide Lombardi" w:date="2020-03-26T13:38:00Z">
              <w:rPr>
                <w:rStyle w:val="Strong"/>
                <w:rFonts w:ascii="inherit" w:hAnsi="inherit" w:cs="Arial"/>
                <w:bdr w:val="none" w:sz="0" w:space="0" w:color="auto" w:frame="1"/>
              </w:rPr>
            </w:rPrChange>
          </w:rPr>
          <w:delText>INTRODUCTION:</w:delText>
        </w:r>
        <w:r w:rsidRPr="00450C0D" w:rsidDel="0078485C">
          <w:rPr>
            <w:rStyle w:val="apple-converted-space"/>
            <w:rFonts w:ascii="Arial" w:hAnsi="Arial" w:cs="Arial"/>
            <w:sz w:val="20"/>
            <w:szCs w:val="20"/>
            <w:lang w:val="en-GB"/>
            <w:rPrChange w:id="49" w:author="Davide Lombardi" w:date="2020-03-26T13:38:00Z">
              <w:rPr>
                <w:rStyle w:val="apple-converted-space"/>
                <w:rFonts w:ascii="Arial" w:hAnsi="Arial" w:cs="Arial"/>
              </w:rPr>
            </w:rPrChange>
          </w:rPr>
          <w:delText> </w:delText>
        </w:r>
        <w:r w:rsidRPr="00450C0D" w:rsidDel="0078485C">
          <w:rPr>
            <w:rFonts w:ascii="Arial" w:hAnsi="Arial" w:cs="Arial"/>
            <w:sz w:val="20"/>
            <w:szCs w:val="20"/>
            <w:lang w:val="en-GB"/>
            <w:rPrChange w:id="50" w:author="Davide Lombardi" w:date="2020-03-26T13:38:00Z">
              <w:rPr>
                <w:rFonts w:ascii="Arial" w:hAnsi="Arial" w:cs="Arial"/>
              </w:rPr>
            </w:rPrChange>
          </w:rPr>
          <w:delText>what is the problem studied? what is its relevance and its objectives?</w:delText>
        </w:r>
      </w:del>
    </w:p>
    <w:p w14:paraId="3C2F1290" w14:textId="7E66CA58" w:rsidR="00AB75E1" w:rsidRPr="00450C0D" w:rsidDel="0078485C" w:rsidRDefault="00AB75E1" w:rsidP="00AB75E1">
      <w:pPr>
        <w:pStyle w:val="NormalWeb"/>
        <w:spacing w:before="0" w:beforeAutospacing="0" w:after="0" w:afterAutospacing="0"/>
        <w:textAlignment w:val="baseline"/>
        <w:rPr>
          <w:del w:id="51" w:author="Davide Lombardi" w:date="2020-03-26T13:44:00Z"/>
          <w:rFonts w:ascii="Arial" w:hAnsi="Arial" w:cs="Arial"/>
          <w:sz w:val="20"/>
          <w:szCs w:val="20"/>
          <w:lang w:val="en-GB"/>
          <w:rPrChange w:id="52" w:author="Davide Lombardi" w:date="2020-03-26T13:38:00Z">
            <w:rPr>
              <w:del w:id="53" w:author="Davide Lombardi" w:date="2020-03-26T13:44:00Z"/>
              <w:rFonts w:ascii="Arial" w:hAnsi="Arial" w:cs="Arial"/>
            </w:rPr>
          </w:rPrChange>
        </w:rPr>
      </w:pPr>
      <w:del w:id="54" w:author="Davide Lombardi" w:date="2020-03-26T13:44:00Z">
        <w:r w:rsidRPr="00450C0D" w:rsidDel="0078485C">
          <w:rPr>
            <w:rStyle w:val="Strong"/>
            <w:rFonts w:ascii="Arial" w:hAnsi="Arial" w:cs="Arial"/>
            <w:sz w:val="20"/>
            <w:szCs w:val="20"/>
            <w:bdr w:val="none" w:sz="0" w:space="0" w:color="auto" w:frame="1"/>
            <w:lang w:val="en-GB"/>
            <w:rPrChange w:id="55" w:author="Davide Lombardi" w:date="2020-03-26T13:38:00Z">
              <w:rPr>
                <w:rStyle w:val="Strong"/>
                <w:rFonts w:ascii="inherit" w:hAnsi="inherit" w:cs="Arial"/>
                <w:bdr w:val="none" w:sz="0" w:space="0" w:color="auto" w:frame="1"/>
              </w:rPr>
            </w:rPrChange>
          </w:rPr>
          <w:delText>METHODOLOGY:</w:delText>
        </w:r>
        <w:r w:rsidRPr="00450C0D" w:rsidDel="0078485C">
          <w:rPr>
            <w:rStyle w:val="apple-converted-space"/>
            <w:rFonts w:ascii="Arial" w:hAnsi="Arial" w:cs="Arial"/>
            <w:sz w:val="20"/>
            <w:szCs w:val="20"/>
            <w:lang w:val="en-GB"/>
            <w:rPrChange w:id="56" w:author="Davide Lombardi" w:date="2020-03-26T13:38:00Z">
              <w:rPr>
                <w:rStyle w:val="apple-converted-space"/>
                <w:rFonts w:ascii="Arial" w:hAnsi="Arial" w:cs="Arial"/>
              </w:rPr>
            </w:rPrChange>
          </w:rPr>
          <w:delText> </w:delText>
        </w:r>
        <w:r w:rsidRPr="00450C0D" w:rsidDel="0078485C">
          <w:rPr>
            <w:rFonts w:ascii="Arial" w:hAnsi="Arial" w:cs="Arial"/>
            <w:sz w:val="20"/>
            <w:szCs w:val="20"/>
            <w:lang w:val="en-GB"/>
            <w:rPrChange w:id="57" w:author="Davide Lombardi" w:date="2020-03-26T13:38:00Z">
              <w:rPr>
                <w:rFonts w:ascii="Arial" w:hAnsi="Arial" w:cs="Arial"/>
              </w:rPr>
            </w:rPrChange>
          </w:rPr>
          <w:delText>how was the study conducted? what steps, materials, and techniques were used?</w:delText>
        </w:r>
      </w:del>
    </w:p>
    <w:p w14:paraId="74E80184" w14:textId="43602AA1" w:rsidR="00AB75E1" w:rsidRPr="00450C0D" w:rsidDel="0078485C" w:rsidRDefault="00AB75E1" w:rsidP="00AB75E1">
      <w:pPr>
        <w:pStyle w:val="NormalWeb"/>
        <w:spacing w:before="0" w:beforeAutospacing="0" w:after="0" w:afterAutospacing="0"/>
        <w:textAlignment w:val="baseline"/>
        <w:rPr>
          <w:del w:id="58" w:author="Davide Lombardi" w:date="2020-03-26T13:44:00Z"/>
          <w:rFonts w:ascii="Arial" w:hAnsi="Arial" w:cs="Arial"/>
          <w:sz w:val="20"/>
          <w:szCs w:val="20"/>
          <w:lang w:val="en-GB"/>
          <w:rPrChange w:id="59" w:author="Davide Lombardi" w:date="2020-03-26T13:38:00Z">
            <w:rPr>
              <w:del w:id="60" w:author="Davide Lombardi" w:date="2020-03-26T13:44:00Z"/>
              <w:rFonts w:ascii="Arial" w:hAnsi="Arial" w:cs="Arial"/>
            </w:rPr>
          </w:rPrChange>
        </w:rPr>
      </w:pPr>
      <w:del w:id="61" w:author="Davide Lombardi" w:date="2020-03-26T13:44:00Z">
        <w:r w:rsidRPr="00450C0D" w:rsidDel="0078485C">
          <w:rPr>
            <w:rStyle w:val="Strong"/>
            <w:rFonts w:ascii="Arial" w:hAnsi="Arial" w:cs="Arial"/>
            <w:sz w:val="20"/>
            <w:szCs w:val="20"/>
            <w:bdr w:val="none" w:sz="0" w:space="0" w:color="auto" w:frame="1"/>
            <w:lang w:val="en-GB"/>
            <w:rPrChange w:id="62" w:author="Davide Lombardi" w:date="2020-03-26T13:38:00Z">
              <w:rPr>
                <w:rStyle w:val="Strong"/>
                <w:rFonts w:ascii="inherit" w:hAnsi="inherit" w:cs="Arial"/>
                <w:bdr w:val="none" w:sz="0" w:space="0" w:color="auto" w:frame="1"/>
              </w:rPr>
            </w:rPrChange>
          </w:rPr>
          <w:delText>RESULTS:</w:delText>
        </w:r>
        <w:r w:rsidRPr="00450C0D" w:rsidDel="0078485C">
          <w:rPr>
            <w:rStyle w:val="apple-converted-space"/>
            <w:rFonts w:ascii="Arial" w:hAnsi="Arial" w:cs="Arial"/>
            <w:sz w:val="20"/>
            <w:szCs w:val="20"/>
            <w:lang w:val="en-GB"/>
            <w:rPrChange w:id="63" w:author="Davide Lombardi" w:date="2020-03-26T13:38:00Z">
              <w:rPr>
                <w:rStyle w:val="apple-converted-space"/>
                <w:rFonts w:ascii="Arial" w:hAnsi="Arial" w:cs="Arial"/>
              </w:rPr>
            </w:rPrChange>
          </w:rPr>
          <w:delText> </w:delText>
        </w:r>
        <w:r w:rsidRPr="00450C0D" w:rsidDel="0078485C">
          <w:rPr>
            <w:rFonts w:ascii="Arial" w:hAnsi="Arial" w:cs="Arial"/>
            <w:sz w:val="20"/>
            <w:szCs w:val="20"/>
            <w:lang w:val="en-GB"/>
            <w:rPrChange w:id="64" w:author="Davide Lombardi" w:date="2020-03-26T13:38:00Z">
              <w:rPr>
                <w:rFonts w:ascii="Arial" w:hAnsi="Arial" w:cs="Arial"/>
              </w:rPr>
            </w:rPrChange>
          </w:rPr>
          <w:delText>what results are found or expected?</w:delText>
        </w:r>
      </w:del>
    </w:p>
    <w:p w14:paraId="038F11AE" w14:textId="55C30D82" w:rsidR="00AB75E1" w:rsidRPr="00450C0D" w:rsidDel="0078485C" w:rsidRDefault="00AB75E1" w:rsidP="00AB75E1">
      <w:pPr>
        <w:pStyle w:val="NormalWeb"/>
        <w:spacing w:before="0" w:beforeAutospacing="0" w:after="0" w:afterAutospacing="0"/>
        <w:textAlignment w:val="baseline"/>
        <w:rPr>
          <w:del w:id="65" w:author="Davide Lombardi" w:date="2020-03-26T13:44:00Z"/>
          <w:rFonts w:ascii="Arial" w:hAnsi="Arial" w:cs="Arial"/>
          <w:sz w:val="20"/>
          <w:szCs w:val="20"/>
          <w:lang w:val="en-GB"/>
          <w:rPrChange w:id="66" w:author="Davide Lombardi" w:date="2020-03-26T13:38:00Z">
            <w:rPr>
              <w:del w:id="67" w:author="Davide Lombardi" w:date="2020-03-26T13:44:00Z"/>
              <w:rFonts w:ascii="Arial" w:hAnsi="Arial" w:cs="Arial"/>
            </w:rPr>
          </w:rPrChange>
        </w:rPr>
      </w:pPr>
      <w:del w:id="68" w:author="Davide Lombardi" w:date="2020-03-26T13:44:00Z">
        <w:r w:rsidRPr="00450C0D" w:rsidDel="0078485C">
          <w:rPr>
            <w:rStyle w:val="Strong"/>
            <w:rFonts w:ascii="Arial" w:hAnsi="Arial" w:cs="Arial"/>
            <w:sz w:val="20"/>
            <w:szCs w:val="20"/>
            <w:bdr w:val="none" w:sz="0" w:space="0" w:color="auto" w:frame="1"/>
            <w:lang w:val="en-GB"/>
            <w:rPrChange w:id="69" w:author="Davide Lombardi" w:date="2020-03-26T13:38:00Z">
              <w:rPr>
                <w:rStyle w:val="Strong"/>
                <w:rFonts w:ascii="inherit" w:hAnsi="inherit" w:cs="Arial"/>
                <w:bdr w:val="none" w:sz="0" w:space="0" w:color="auto" w:frame="1"/>
              </w:rPr>
            </w:rPrChange>
          </w:rPr>
          <w:delText>DISCUSSION:</w:delText>
        </w:r>
        <w:r w:rsidRPr="00450C0D" w:rsidDel="0078485C">
          <w:rPr>
            <w:rStyle w:val="apple-converted-space"/>
            <w:rFonts w:ascii="Arial" w:hAnsi="Arial" w:cs="Arial" w:hint="eastAsia"/>
            <w:b/>
            <w:bCs/>
            <w:sz w:val="20"/>
            <w:szCs w:val="20"/>
            <w:bdr w:val="none" w:sz="0" w:space="0" w:color="auto" w:frame="1"/>
            <w:lang w:val="en-GB"/>
            <w:rPrChange w:id="70" w:author="Davide Lombardi" w:date="2020-03-26T13:38:00Z">
              <w:rPr>
                <w:rStyle w:val="apple-converted-space"/>
                <w:rFonts w:ascii="inherit" w:hAnsi="inherit" w:cs="Arial" w:hint="eastAsia"/>
                <w:b/>
                <w:bCs/>
                <w:bdr w:val="none" w:sz="0" w:space="0" w:color="auto" w:frame="1"/>
              </w:rPr>
            </w:rPrChange>
          </w:rPr>
          <w:delText> </w:delText>
        </w:r>
        <w:r w:rsidRPr="00450C0D" w:rsidDel="0078485C">
          <w:rPr>
            <w:rFonts w:ascii="Arial" w:hAnsi="Arial" w:cs="Arial"/>
            <w:sz w:val="20"/>
            <w:szCs w:val="20"/>
            <w:lang w:val="en-GB"/>
            <w:rPrChange w:id="71" w:author="Davide Lombardi" w:date="2020-03-26T13:38:00Z">
              <w:rPr>
                <w:rFonts w:ascii="Arial" w:hAnsi="Arial" w:cs="Arial"/>
              </w:rPr>
            </w:rPrChange>
          </w:rPr>
          <w:delText>what is the contribution and impact to the knowledge area?</w:delText>
        </w:r>
      </w:del>
    </w:p>
    <w:p w14:paraId="22A5E2E8" w14:textId="17B7382A" w:rsidR="00AB75E1" w:rsidRPr="00450C0D" w:rsidDel="0078485C" w:rsidRDefault="00AB75E1" w:rsidP="00AB75E1">
      <w:pPr>
        <w:pStyle w:val="NormalWeb"/>
        <w:spacing w:before="0" w:beforeAutospacing="0" w:after="0" w:afterAutospacing="0"/>
        <w:textAlignment w:val="baseline"/>
        <w:rPr>
          <w:del w:id="72" w:author="Davide Lombardi" w:date="2020-03-26T13:44:00Z"/>
          <w:rFonts w:ascii="Arial" w:hAnsi="Arial" w:cs="Arial"/>
          <w:sz w:val="20"/>
          <w:szCs w:val="20"/>
          <w:lang w:val="en-GB"/>
          <w:rPrChange w:id="73" w:author="Davide Lombardi" w:date="2020-03-26T13:38:00Z">
            <w:rPr>
              <w:del w:id="74" w:author="Davide Lombardi" w:date="2020-03-26T13:44:00Z"/>
              <w:rFonts w:ascii="Arial" w:hAnsi="Arial" w:cs="Arial"/>
            </w:rPr>
          </w:rPrChange>
        </w:rPr>
      </w:pPr>
      <w:del w:id="75" w:author="Davide Lombardi" w:date="2020-03-26T13:44:00Z">
        <w:r w:rsidRPr="00450C0D" w:rsidDel="0078485C">
          <w:rPr>
            <w:rStyle w:val="Strong"/>
            <w:rFonts w:ascii="Arial" w:hAnsi="Arial" w:cs="Arial"/>
            <w:sz w:val="20"/>
            <w:szCs w:val="20"/>
            <w:bdr w:val="none" w:sz="0" w:space="0" w:color="auto" w:frame="1"/>
            <w:lang w:val="en-GB"/>
            <w:rPrChange w:id="76" w:author="Davide Lombardi" w:date="2020-03-26T13:38:00Z">
              <w:rPr>
                <w:rStyle w:val="Strong"/>
                <w:rFonts w:ascii="inherit" w:hAnsi="inherit" w:cs="Arial"/>
                <w:bdr w:val="none" w:sz="0" w:space="0" w:color="auto" w:frame="1"/>
              </w:rPr>
            </w:rPrChange>
          </w:rPr>
          <w:delText>REFERENCES:</w:delText>
        </w:r>
        <w:r w:rsidRPr="00450C0D" w:rsidDel="0078485C">
          <w:rPr>
            <w:rStyle w:val="apple-converted-space"/>
            <w:rFonts w:ascii="Arial" w:hAnsi="Arial" w:cs="Arial"/>
            <w:sz w:val="20"/>
            <w:szCs w:val="20"/>
            <w:lang w:val="en-GB"/>
            <w:rPrChange w:id="77" w:author="Davide Lombardi" w:date="2020-03-26T13:38:00Z">
              <w:rPr>
                <w:rStyle w:val="apple-converted-space"/>
                <w:rFonts w:ascii="Arial" w:hAnsi="Arial" w:cs="Arial"/>
              </w:rPr>
            </w:rPrChange>
          </w:rPr>
          <w:delText> </w:delText>
        </w:r>
        <w:r w:rsidRPr="00450C0D" w:rsidDel="0078485C">
          <w:rPr>
            <w:rFonts w:ascii="Arial" w:hAnsi="Arial" w:cs="Arial"/>
            <w:sz w:val="20"/>
            <w:szCs w:val="20"/>
            <w:lang w:val="en-GB"/>
            <w:rPrChange w:id="78" w:author="Davide Lombardi" w:date="2020-03-26T13:38:00Z">
              <w:rPr>
                <w:rFonts w:ascii="Arial" w:hAnsi="Arial" w:cs="Arial"/>
              </w:rPr>
            </w:rPrChange>
          </w:rPr>
          <w:delText>which sources have been or will be consulted?</w:delText>
        </w:r>
      </w:del>
    </w:p>
    <w:p w14:paraId="7CDE8483" w14:textId="77777777" w:rsidR="00407998" w:rsidRPr="00450C0D" w:rsidDel="0078485C" w:rsidRDefault="00407998" w:rsidP="00395CF2">
      <w:pPr>
        <w:pStyle w:val="Body"/>
        <w:jc w:val="both"/>
        <w:rPr>
          <w:del w:id="79" w:author="Davide Lombardi" w:date="2020-03-26T13:44:00Z"/>
          <w:rFonts w:ascii="Arial" w:hAnsi="Arial" w:cs="Arial"/>
          <w:color w:val="auto"/>
          <w:sz w:val="20"/>
          <w:szCs w:val="20"/>
          <w:lang w:val="en-GB"/>
          <w:rPrChange w:id="80" w:author="Davide Lombardi" w:date="2020-03-26T13:38:00Z">
            <w:rPr>
              <w:del w:id="81" w:author="Davide Lombardi" w:date="2020-03-26T13:44:00Z"/>
              <w:color w:val="auto"/>
            </w:rPr>
          </w:rPrChange>
        </w:rPr>
      </w:pPr>
    </w:p>
    <w:p w14:paraId="1AED4BBE" w14:textId="77777777" w:rsidR="00407998" w:rsidRPr="00450C0D" w:rsidDel="00B14BE1" w:rsidRDefault="00407998" w:rsidP="00395CF2">
      <w:pPr>
        <w:pStyle w:val="Body"/>
        <w:jc w:val="both"/>
        <w:rPr>
          <w:del w:id="82" w:author="Davide Lombardi" w:date="2020-03-26T13:36:00Z"/>
          <w:rFonts w:ascii="Arial" w:hAnsi="Arial" w:cs="Arial"/>
          <w:b/>
          <w:color w:val="auto"/>
          <w:sz w:val="20"/>
          <w:szCs w:val="20"/>
          <w:lang w:val="en-GB"/>
          <w:rPrChange w:id="83" w:author="Davide Lombardi" w:date="2020-03-26T13:38:00Z">
            <w:rPr>
              <w:del w:id="84" w:author="Davide Lombardi" w:date="2020-03-26T13:36:00Z"/>
              <w:color w:val="auto"/>
            </w:rPr>
          </w:rPrChange>
        </w:rPr>
      </w:pPr>
    </w:p>
    <w:p w14:paraId="5F9C5B8D" w14:textId="77777777" w:rsidR="00407998" w:rsidRPr="00450C0D" w:rsidDel="00B14BE1" w:rsidRDefault="00407998" w:rsidP="00395CF2">
      <w:pPr>
        <w:pStyle w:val="Body"/>
        <w:jc w:val="both"/>
        <w:rPr>
          <w:del w:id="85" w:author="Davide Lombardi" w:date="2020-03-26T13:36:00Z"/>
          <w:rFonts w:ascii="Arial" w:hAnsi="Arial" w:cs="Arial"/>
          <w:b/>
          <w:sz w:val="20"/>
          <w:szCs w:val="20"/>
          <w:lang w:val="en-GB"/>
          <w:rPrChange w:id="86" w:author="Davide Lombardi" w:date="2020-03-26T13:38:00Z">
            <w:rPr>
              <w:del w:id="87" w:author="Davide Lombardi" w:date="2020-03-26T13:36:00Z"/>
            </w:rPr>
          </w:rPrChange>
        </w:rPr>
      </w:pPr>
    </w:p>
    <w:p w14:paraId="1D1C73F9" w14:textId="37E2E20A" w:rsidR="009A762C" w:rsidRPr="00450C0D" w:rsidRDefault="009A762C" w:rsidP="00395CF2">
      <w:pPr>
        <w:pStyle w:val="Body"/>
        <w:jc w:val="both"/>
        <w:rPr>
          <w:rFonts w:ascii="Arial" w:hAnsi="Arial" w:cs="Arial"/>
          <w:b/>
          <w:sz w:val="20"/>
          <w:szCs w:val="20"/>
          <w:lang w:val="en-GB"/>
          <w:rPrChange w:id="88" w:author="Davide Lombardi" w:date="2020-03-26T13:38:00Z">
            <w:rPr/>
          </w:rPrChange>
        </w:rPr>
      </w:pPr>
      <w:r w:rsidRPr="00450C0D">
        <w:rPr>
          <w:rFonts w:ascii="Arial" w:hAnsi="Arial" w:cs="Arial"/>
          <w:b/>
          <w:sz w:val="20"/>
          <w:szCs w:val="20"/>
          <w:lang w:val="en-GB"/>
          <w:rPrChange w:id="89" w:author="Davide Lombardi" w:date="2020-03-26T13:38:00Z">
            <w:rPr/>
          </w:rPrChange>
        </w:rPr>
        <w:t>Blockchain Grammars</w:t>
      </w:r>
      <w:del w:id="90" w:author="Davide Lombardi" w:date="2020-03-24T11:35:00Z">
        <w:r w:rsidRPr="00450C0D" w:rsidDel="00AE2094">
          <w:rPr>
            <w:rFonts w:ascii="Arial" w:hAnsi="Arial" w:cs="Arial"/>
            <w:b/>
            <w:sz w:val="20"/>
            <w:szCs w:val="20"/>
            <w:lang w:val="en-GB"/>
            <w:rPrChange w:id="91" w:author="Davide Lombardi" w:date="2020-03-26T13:38:00Z">
              <w:rPr/>
            </w:rPrChange>
          </w:rPr>
          <w:delText xml:space="preserve">: </w:delText>
        </w:r>
      </w:del>
      <w:ins w:id="92" w:author="Davide Lombardi" w:date="2020-03-24T11:35:00Z">
        <w:r w:rsidR="00AE2094" w:rsidRPr="00450C0D">
          <w:rPr>
            <w:rFonts w:ascii="Arial" w:hAnsi="Arial" w:cs="Arial"/>
            <w:b/>
            <w:sz w:val="20"/>
            <w:szCs w:val="20"/>
            <w:lang w:val="en-GB"/>
            <w:rPrChange w:id="93" w:author="Davide Lombardi" w:date="2020-03-26T13:38:00Z">
              <w:rPr/>
            </w:rPrChange>
          </w:rPr>
          <w:t xml:space="preserve"> for </w:t>
        </w:r>
      </w:ins>
      <w:r w:rsidRPr="00450C0D">
        <w:rPr>
          <w:rFonts w:ascii="Arial" w:hAnsi="Arial" w:cs="Arial"/>
          <w:b/>
          <w:sz w:val="20"/>
          <w:szCs w:val="20"/>
          <w:lang w:val="en-GB"/>
          <w:rPrChange w:id="94" w:author="Davide Lombardi" w:date="2020-03-26T13:38:00Z">
            <w:rPr/>
          </w:rPrChange>
        </w:rPr>
        <w:t>validati</w:t>
      </w:r>
      <w:del w:id="95" w:author="Davide Lombardi" w:date="2020-03-26T13:24:00Z">
        <w:r w:rsidRPr="00450C0D" w:rsidDel="00134F48">
          <w:rPr>
            <w:rFonts w:ascii="Arial" w:hAnsi="Arial" w:cs="Arial"/>
            <w:b/>
            <w:sz w:val="20"/>
            <w:szCs w:val="20"/>
            <w:lang w:val="en-GB"/>
            <w:rPrChange w:id="96" w:author="Davide Lombardi" w:date="2020-03-26T13:38:00Z">
              <w:rPr/>
            </w:rPrChange>
          </w:rPr>
          <w:delText>on of</w:delText>
        </w:r>
      </w:del>
      <w:ins w:id="97" w:author="Davide Lombardi" w:date="2020-03-26T13:24:00Z">
        <w:r w:rsidR="00134F48" w:rsidRPr="00450C0D">
          <w:rPr>
            <w:rFonts w:ascii="Arial" w:hAnsi="Arial" w:cs="Arial"/>
            <w:b/>
            <w:sz w:val="20"/>
            <w:szCs w:val="20"/>
            <w:lang w:val="en-GB"/>
            <w:rPrChange w:id="98" w:author="Davide Lombardi" w:date="2020-03-26T13:38:00Z">
              <w:rPr>
                <w:lang w:val="en-GB"/>
              </w:rPr>
            </w:rPrChange>
          </w:rPr>
          <w:t>ng</w:t>
        </w:r>
      </w:ins>
      <w:r w:rsidRPr="00450C0D">
        <w:rPr>
          <w:rFonts w:ascii="Arial" w:hAnsi="Arial" w:cs="Arial"/>
          <w:b/>
          <w:sz w:val="20"/>
          <w:szCs w:val="20"/>
          <w:lang w:val="en-GB"/>
          <w:rPrChange w:id="99" w:author="Davide Lombardi" w:date="2020-03-26T13:38:00Z">
            <w:rPr/>
          </w:rPrChange>
        </w:rPr>
        <w:t xml:space="preserve"> the design process</w:t>
      </w:r>
    </w:p>
    <w:p w14:paraId="5DA82CAE" w14:textId="5A4BBAA0" w:rsidR="00AC5587" w:rsidRPr="00450C0D" w:rsidDel="00AE2094" w:rsidRDefault="000478EE" w:rsidP="00395CF2">
      <w:pPr>
        <w:pStyle w:val="Body"/>
        <w:jc w:val="both"/>
        <w:rPr>
          <w:del w:id="100" w:author="Davide Lombardi" w:date="2020-03-24T11:35:00Z"/>
          <w:rFonts w:ascii="Arial" w:hAnsi="Arial" w:cs="Arial"/>
          <w:sz w:val="20"/>
          <w:szCs w:val="20"/>
          <w:lang w:val="en-GB"/>
          <w:rPrChange w:id="101" w:author="Davide Lombardi" w:date="2020-03-26T13:38:00Z">
            <w:rPr>
              <w:del w:id="102" w:author="Davide Lombardi" w:date="2020-03-24T11:35:00Z"/>
            </w:rPr>
          </w:rPrChange>
        </w:rPr>
      </w:pPr>
      <w:del w:id="103" w:author="Davide Lombardi" w:date="2020-03-24T11:35:00Z">
        <w:r w:rsidRPr="00450C0D" w:rsidDel="00AE2094">
          <w:rPr>
            <w:rFonts w:ascii="Arial" w:hAnsi="Arial" w:cs="Arial"/>
            <w:sz w:val="20"/>
            <w:szCs w:val="20"/>
            <w:lang w:val="en-GB"/>
            <w:rPrChange w:id="104" w:author="Davide Lombardi" w:date="2020-03-26T13:38:00Z">
              <w:rPr/>
            </w:rPrChange>
          </w:rPr>
          <w:delText>Revisiting Blockchain Grammars</w:delText>
        </w:r>
      </w:del>
    </w:p>
    <w:p w14:paraId="16A4D901" w14:textId="4D25B309" w:rsidR="00AE2094" w:rsidRPr="00450C0D" w:rsidRDefault="00AE2094" w:rsidP="00395CF2">
      <w:pPr>
        <w:pStyle w:val="Body"/>
        <w:jc w:val="both"/>
        <w:rPr>
          <w:rFonts w:ascii="Arial" w:hAnsi="Arial" w:cs="Arial"/>
          <w:sz w:val="20"/>
          <w:szCs w:val="20"/>
          <w:lang w:val="en-GB"/>
          <w:rPrChange w:id="105" w:author="Davide Lombardi" w:date="2020-03-26T13:38:00Z">
            <w:rPr/>
          </w:rPrChange>
        </w:rPr>
      </w:pPr>
    </w:p>
    <w:p w14:paraId="3A523889" w14:textId="77777777" w:rsidR="00AE2094" w:rsidRPr="00450C0D" w:rsidDel="00AE2094" w:rsidRDefault="00AE2094" w:rsidP="00395CF2">
      <w:pPr>
        <w:pStyle w:val="Body"/>
        <w:jc w:val="both"/>
        <w:rPr>
          <w:del w:id="106" w:author="Davide Lombardi" w:date="2020-03-24T11:41:00Z"/>
          <w:rFonts w:ascii="Arial" w:hAnsi="Arial" w:cs="Arial"/>
          <w:sz w:val="20"/>
          <w:szCs w:val="20"/>
          <w:lang w:val="en-GB"/>
          <w:rPrChange w:id="107" w:author="Davide Lombardi" w:date="2020-03-26T13:38:00Z">
            <w:rPr>
              <w:del w:id="108" w:author="Davide Lombardi" w:date="2020-03-24T11:41:00Z"/>
            </w:rPr>
          </w:rPrChange>
        </w:rPr>
      </w:pPr>
    </w:p>
    <w:p w14:paraId="407FA2A9" w14:textId="694E24E4" w:rsidR="00AE2094" w:rsidRPr="00450C0D" w:rsidRDefault="00AE2094" w:rsidP="00395CF2">
      <w:pPr>
        <w:pStyle w:val="Body"/>
        <w:jc w:val="both"/>
        <w:rPr>
          <w:rFonts w:ascii="Arial" w:hAnsi="Arial" w:cs="Arial"/>
          <w:sz w:val="20"/>
          <w:szCs w:val="20"/>
          <w:lang w:val="en-GB"/>
          <w:rPrChange w:id="109" w:author="Davide Lombardi" w:date="2020-03-26T13:38:00Z">
            <w:rPr/>
          </w:rPrChange>
        </w:rPr>
      </w:pPr>
      <w:ins w:id="110" w:author="Davide Lombardi" w:date="2020-03-24T11:33:00Z">
        <w:r w:rsidRPr="00450C0D">
          <w:rPr>
            <w:rFonts w:ascii="Arial" w:hAnsi="Arial" w:cs="Arial"/>
            <w:sz w:val="20"/>
            <w:szCs w:val="20"/>
            <w:lang w:val="en-GB"/>
            <w:rPrChange w:id="111" w:author="Davide Lombardi" w:date="2020-03-26T13:38:00Z">
              <w:rPr/>
            </w:rPrChange>
          </w:rPr>
          <w:t>Keywords: Blockchain, Shape Grammar, Design Validation, Smart Contracts</w:t>
        </w:r>
      </w:ins>
      <w:ins w:id="112" w:author="Davide Lombardi" w:date="2020-03-24T11:34:00Z">
        <w:r w:rsidRPr="00450C0D">
          <w:rPr>
            <w:rFonts w:ascii="Arial" w:hAnsi="Arial" w:cs="Arial"/>
            <w:sz w:val="20"/>
            <w:szCs w:val="20"/>
            <w:lang w:val="en-GB"/>
            <w:rPrChange w:id="113" w:author="Davide Lombardi" w:date="2020-03-26T13:38:00Z">
              <w:rPr/>
            </w:rPrChange>
          </w:rPr>
          <w:t>, Design Collaboration</w:t>
        </w:r>
      </w:ins>
    </w:p>
    <w:p w14:paraId="17C6E8AE" w14:textId="77777777" w:rsidR="00AC5587" w:rsidRPr="00450C0D" w:rsidRDefault="00AC5587" w:rsidP="00395CF2">
      <w:pPr>
        <w:pStyle w:val="Body"/>
        <w:jc w:val="both"/>
        <w:rPr>
          <w:rFonts w:ascii="Arial" w:hAnsi="Arial" w:cs="Arial"/>
          <w:sz w:val="20"/>
          <w:szCs w:val="20"/>
          <w:lang w:val="en-GB"/>
          <w:rPrChange w:id="114" w:author="Davide Lombardi" w:date="2020-03-26T13:38:00Z">
            <w:rPr/>
          </w:rPrChange>
        </w:rPr>
      </w:pPr>
    </w:p>
    <w:p w14:paraId="44D90A0B" w14:textId="00BEB732" w:rsidR="00AC5587" w:rsidRPr="00450C0D" w:rsidDel="00B14BE1" w:rsidRDefault="000478EE" w:rsidP="00395CF2">
      <w:pPr>
        <w:pStyle w:val="Body"/>
        <w:jc w:val="both"/>
        <w:rPr>
          <w:del w:id="115" w:author="Davide Lombardi" w:date="2020-03-26T13:36:00Z"/>
          <w:moveFrom w:id="116" w:author="Davide Lombardi" w:date="2020-03-24T11:41:00Z"/>
          <w:rFonts w:ascii="Arial" w:hAnsi="Arial" w:cs="Arial"/>
          <w:sz w:val="20"/>
          <w:szCs w:val="20"/>
          <w:lang w:val="en-GB"/>
          <w:rPrChange w:id="117" w:author="Davide Lombardi" w:date="2020-03-26T13:38:00Z">
            <w:rPr>
              <w:del w:id="118" w:author="Davide Lombardi" w:date="2020-03-26T13:36:00Z"/>
              <w:moveFrom w:id="119" w:author="Davide Lombardi" w:date="2020-03-24T11:41:00Z"/>
            </w:rPr>
          </w:rPrChange>
        </w:rPr>
      </w:pPr>
      <w:moveFromRangeStart w:id="120" w:author="Davide Lombardi" w:date="2020-03-24T11:41:00Z" w:name="move35942511"/>
      <w:moveFrom w:id="121" w:author="Davide Lombardi" w:date="2020-03-24T11:41:00Z">
        <w:r w:rsidRPr="00450C0D" w:rsidDel="00AE2094">
          <w:rPr>
            <w:rFonts w:ascii="Arial" w:hAnsi="Arial" w:cs="Arial"/>
            <w:sz w:val="20"/>
            <w:szCs w:val="20"/>
            <w:lang w:val="en-GB"/>
            <w:rPrChange w:id="122" w:author="Davide Lombardi" w:date="2020-03-26T13:38:00Z">
              <w:rPr/>
            </w:rPrChange>
          </w:rPr>
          <w:t>L.Cheung, T.Dounas, D.Lombardi, W.J</w:t>
        </w:r>
        <w:del w:id="123" w:author="Davide Lombardi" w:date="2020-03-26T13:36:00Z">
          <w:r w:rsidRPr="00450C0D" w:rsidDel="00B14BE1">
            <w:rPr>
              <w:rFonts w:ascii="Arial" w:hAnsi="Arial" w:cs="Arial"/>
              <w:sz w:val="20"/>
              <w:szCs w:val="20"/>
              <w:lang w:val="en-GB"/>
              <w:rPrChange w:id="124" w:author="Davide Lombardi" w:date="2020-03-26T13:38:00Z">
                <w:rPr/>
              </w:rPrChange>
            </w:rPr>
            <w:delText>abi</w:delText>
          </w:r>
        </w:del>
      </w:moveFrom>
    </w:p>
    <w:moveFromRangeEnd w:id="120"/>
    <w:p w14:paraId="55630FA0" w14:textId="77777777" w:rsidR="00AC5587" w:rsidRPr="00450C0D" w:rsidDel="00B14BE1" w:rsidRDefault="00AC5587" w:rsidP="00395CF2">
      <w:pPr>
        <w:pStyle w:val="Body"/>
        <w:jc w:val="both"/>
        <w:rPr>
          <w:del w:id="125" w:author="Davide Lombardi" w:date="2020-03-26T13:36:00Z"/>
          <w:rFonts w:ascii="Arial" w:hAnsi="Arial" w:cs="Arial"/>
          <w:sz w:val="20"/>
          <w:szCs w:val="20"/>
          <w:lang w:val="en-GB"/>
          <w:rPrChange w:id="126" w:author="Davide Lombardi" w:date="2020-03-26T13:38:00Z">
            <w:rPr>
              <w:del w:id="127" w:author="Davide Lombardi" w:date="2020-03-26T13:36:00Z"/>
            </w:rPr>
          </w:rPrChange>
        </w:rPr>
      </w:pPr>
    </w:p>
    <w:p w14:paraId="7727DFDB" w14:textId="37E86610" w:rsidR="00DE3F2C" w:rsidRPr="00450C0D" w:rsidRDefault="000478EE" w:rsidP="00395CF2">
      <w:pPr>
        <w:pStyle w:val="Body"/>
        <w:jc w:val="both"/>
        <w:rPr>
          <w:rFonts w:ascii="Arial" w:hAnsi="Arial" w:cs="Arial"/>
          <w:sz w:val="20"/>
          <w:szCs w:val="20"/>
          <w:lang w:val="en-GB"/>
          <w:rPrChange w:id="128" w:author="Davide Lombardi" w:date="2020-03-26T13:38:00Z">
            <w:rPr/>
          </w:rPrChange>
        </w:rPr>
      </w:pPr>
      <w:del w:id="129" w:author="Davide Lombardi" w:date="2020-03-24T11:55:00Z">
        <w:r w:rsidRPr="00450C0D" w:rsidDel="00A334F4">
          <w:rPr>
            <w:rFonts w:ascii="Arial" w:hAnsi="Arial" w:cs="Arial"/>
            <w:sz w:val="20"/>
            <w:szCs w:val="20"/>
            <w:lang w:val="en-GB"/>
            <w:rPrChange w:id="130" w:author="Davide Lombardi" w:date="2020-03-26T13:38:00Z">
              <w:rPr/>
            </w:rPrChange>
          </w:rPr>
          <w:delText xml:space="preserve">The </w:delText>
        </w:r>
      </w:del>
      <w:ins w:id="131" w:author="Davide Lombardi" w:date="2020-03-24T11:55:00Z">
        <w:r w:rsidR="00A334F4" w:rsidRPr="00450C0D">
          <w:rPr>
            <w:rFonts w:ascii="Arial" w:hAnsi="Arial" w:cs="Arial"/>
            <w:sz w:val="20"/>
            <w:szCs w:val="20"/>
            <w:lang w:val="en-GB"/>
            <w:rPrChange w:id="132" w:author="Davide Lombardi" w:date="2020-03-26T13:38:00Z">
              <w:rPr/>
            </w:rPrChange>
          </w:rPr>
          <w:t xml:space="preserve">This </w:t>
        </w:r>
      </w:ins>
      <w:r w:rsidRPr="00450C0D">
        <w:rPr>
          <w:rFonts w:ascii="Arial" w:hAnsi="Arial" w:cs="Arial"/>
          <w:sz w:val="20"/>
          <w:szCs w:val="20"/>
          <w:lang w:val="en-GB"/>
          <w:rPrChange w:id="133" w:author="Davide Lombardi" w:date="2020-03-26T13:38:00Z">
            <w:rPr/>
          </w:rPrChange>
        </w:rPr>
        <w:t>paper</w:t>
      </w:r>
      <w:ins w:id="134" w:author="Davide Lombardi" w:date="2020-03-29T21:28:00Z">
        <w:r w:rsidR="00773813" w:rsidRPr="00450C0D">
          <w:rPr>
            <w:rFonts w:ascii="Arial" w:hAnsi="Arial" w:cs="Arial"/>
            <w:sz w:val="20"/>
            <w:szCs w:val="20"/>
            <w:lang w:val="en-GB"/>
          </w:rPr>
          <w:t xml:space="preserve"> </w:t>
        </w:r>
      </w:ins>
      <w:del w:id="135" w:author="Davide Lombardi" w:date="2020-03-29T21:28:00Z">
        <w:r w:rsidRPr="00450C0D" w:rsidDel="00773813">
          <w:rPr>
            <w:rFonts w:ascii="Arial" w:hAnsi="Arial" w:cs="Arial"/>
            <w:sz w:val="20"/>
            <w:szCs w:val="20"/>
            <w:lang w:val="en-GB"/>
            <w:rPrChange w:id="136" w:author="Davide Lombardi" w:date="2020-03-26T13:38:00Z">
              <w:rPr/>
            </w:rPrChange>
          </w:rPr>
          <w:delText xml:space="preserve"> revisits </w:delText>
        </w:r>
        <w:r w:rsidR="00DE3F2C" w:rsidRPr="00450C0D" w:rsidDel="00773813">
          <w:rPr>
            <w:rFonts w:ascii="Arial" w:hAnsi="Arial" w:cs="Arial"/>
            <w:sz w:val="20"/>
            <w:szCs w:val="20"/>
            <w:lang w:val="en-GB"/>
            <w:rPrChange w:id="137" w:author="Davide Lombardi" w:date="2020-03-26T13:38:00Z">
              <w:rPr/>
            </w:rPrChange>
          </w:rPr>
          <w:delText xml:space="preserve">and </w:delText>
        </w:r>
      </w:del>
      <w:r w:rsidR="00DE3F2C" w:rsidRPr="00450C0D">
        <w:rPr>
          <w:rFonts w:ascii="Arial" w:hAnsi="Arial" w:cs="Arial"/>
          <w:sz w:val="20"/>
          <w:szCs w:val="20"/>
          <w:lang w:val="en-GB"/>
          <w:rPrChange w:id="138" w:author="Davide Lombardi" w:date="2020-03-26T13:38:00Z">
            <w:rPr/>
          </w:rPrChange>
        </w:rPr>
        <w:t xml:space="preserve">develops </w:t>
      </w:r>
      <w:ins w:id="139" w:author="Davide Lombardi" w:date="2020-03-24T11:43:00Z">
        <w:r w:rsidR="00CA3BCF" w:rsidRPr="00450C0D">
          <w:rPr>
            <w:rFonts w:ascii="Arial" w:hAnsi="Arial" w:cs="Arial"/>
            <w:sz w:val="20"/>
            <w:szCs w:val="20"/>
            <w:lang w:val="en-GB"/>
            <w:rPrChange w:id="140" w:author="Davide Lombardi" w:date="2020-03-26T13:38:00Z">
              <w:rPr/>
            </w:rPrChange>
          </w:rPr>
          <w:t xml:space="preserve">the </w:t>
        </w:r>
      </w:ins>
      <w:r w:rsidRPr="00450C0D">
        <w:rPr>
          <w:rFonts w:ascii="Arial" w:hAnsi="Arial" w:cs="Arial"/>
          <w:sz w:val="20"/>
          <w:szCs w:val="20"/>
          <w:lang w:val="en-GB"/>
          <w:rPrChange w:id="141" w:author="Davide Lombardi" w:date="2020-03-26T13:38:00Z">
            <w:rPr/>
          </w:rPrChange>
        </w:rPr>
        <w:t>Blockchain Grammars</w:t>
      </w:r>
      <w:ins w:id="142" w:author="Davide Lombardi" w:date="2020-03-24T11:43:00Z">
        <w:r w:rsidR="00CA3BCF" w:rsidRPr="00450C0D">
          <w:rPr>
            <w:rFonts w:ascii="Arial" w:hAnsi="Arial" w:cs="Arial"/>
            <w:sz w:val="20"/>
            <w:szCs w:val="20"/>
            <w:lang w:val="en-GB"/>
            <w:rPrChange w:id="143" w:author="Davide Lombardi" w:date="2020-03-26T13:38:00Z">
              <w:rPr/>
            </w:rPrChange>
          </w:rPr>
          <w:t xml:space="preserve"> concept </w:t>
        </w:r>
      </w:ins>
      <w:del w:id="144" w:author="Davide Lombardi" w:date="2020-03-24T11:52:00Z">
        <w:r w:rsidRPr="00450C0D" w:rsidDel="00A334F4">
          <w:rPr>
            <w:rFonts w:ascii="Arial" w:hAnsi="Arial" w:cs="Arial"/>
            <w:sz w:val="20"/>
            <w:szCs w:val="20"/>
            <w:lang w:val="en-GB"/>
            <w:rPrChange w:id="145" w:author="Davide Lombardi" w:date="2020-03-26T13:38:00Z">
              <w:rPr/>
            </w:rPrChange>
          </w:rPr>
          <w:delText xml:space="preserve"> </w:delText>
        </w:r>
      </w:del>
      <w:r w:rsidR="00DE3F2C" w:rsidRPr="00450C0D">
        <w:rPr>
          <w:rFonts w:ascii="Arial" w:hAnsi="Arial" w:cs="Arial"/>
          <w:sz w:val="20"/>
          <w:szCs w:val="20"/>
          <w:lang w:val="en-GB"/>
          <w:rPrChange w:id="146" w:author="Davide Lombardi" w:date="2020-03-26T13:38:00Z">
            <w:rPr/>
          </w:rPrChange>
        </w:rPr>
        <w:t>providing</w:t>
      </w:r>
      <w:r w:rsidRPr="00450C0D">
        <w:rPr>
          <w:rFonts w:ascii="Arial" w:hAnsi="Arial" w:cs="Arial"/>
          <w:sz w:val="20"/>
          <w:szCs w:val="20"/>
          <w:lang w:val="en-GB"/>
          <w:rPrChange w:id="147" w:author="Davide Lombardi" w:date="2020-03-26T13:38:00Z">
            <w:rPr/>
          </w:rPrChange>
        </w:rPr>
        <w:t xml:space="preserve"> various scenarios that validate the Decentralised Autonomous Organisation (DAO) Mechanism as a platform for design collaboration. </w:t>
      </w:r>
      <w:ins w:id="148" w:author="Davide Lombardi" w:date="2020-03-24T11:43:00Z">
        <w:r w:rsidR="00CA3BCF" w:rsidRPr="00450C0D">
          <w:rPr>
            <w:rFonts w:ascii="Arial" w:hAnsi="Arial" w:cs="Arial"/>
            <w:sz w:val="20"/>
            <w:szCs w:val="20"/>
            <w:lang w:val="en-GB"/>
            <w:rPrChange w:id="149" w:author="Davide Lombardi" w:date="2020-03-26T13:38:00Z">
              <w:rPr/>
            </w:rPrChange>
          </w:rPr>
          <w:t xml:space="preserve">Within a </w:t>
        </w:r>
      </w:ins>
      <w:ins w:id="150" w:author="Davide Lombardi" w:date="2020-03-24T11:45:00Z">
        <w:r w:rsidR="00CA3BCF" w:rsidRPr="00450C0D">
          <w:rPr>
            <w:rFonts w:ascii="Arial" w:hAnsi="Arial" w:cs="Arial"/>
            <w:sz w:val="20"/>
            <w:szCs w:val="20"/>
            <w:lang w:val="en-GB"/>
            <w:rPrChange w:id="151" w:author="Davide Lombardi" w:date="2020-03-26T13:38:00Z">
              <w:rPr/>
            </w:rPrChange>
          </w:rPr>
          <w:t>fast-developing</w:t>
        </w:r>
      </w:ins>
      <w:ins w:id="152" w:author="Davide Lombardi" w:date="2020-03-24T11:43:00Z">
        <w:r w:rsidR="00CA3BCF" w:rsidRPr="00450C0D">
          <w:rPr>
            <w:rFonts w:ascii="Arial" w:hAnsi="Arial" w:cs="Arial"/>
            <w:sz w:val="20"/>
            <w:szCs w:val="20"/>
            <w:lang w:val="en-GB"/>
            <w:rPrChange w:id="153" w:author="Davide Lombardi" w:date="2020-03-26T13:38:00Z">
              <w:rPr/>
            </w:rPrChange>
          </w:rPr>
          <w:t xml:space="preserve"> context of </w:t>
        </w:r>
      </w:ins>
      <w:ins w:id="154" w:author="Davide Lombardi" w:date="2020-03-24T11:46:00Z">
        <w:r w:rsidR="00CA3BCF" w:rsidRPr="00450C0D">
          <w:rPr>
            <w:rFonts w:ascii="Arial" w:hAnsi="Arial" w:cs="Arial"/>
            <w:sz w:val="20"/>
            <w:szCs w:val="20"/>
            <w:lang w:val="en-GB"/>
            <w:rPrChange w:id="155" w:author="Davide Lombardi" w:date="2020-03-26T13:38:00Z">
              <w:rPr/>
            </w:rPrChange>
          </w:rPr>
          <w:t>internet-based</w:t>
        </w:r>
      </w:ins>
      <w:ins w:id="156" w:author="Davide Lombardi" w:date="2020-03-24T11:44:00Z">
        <w:r w:rsidR="00CA3BCF" w:rsidRPr="00450C0D">
          <w:rPr>
            <w:rFonts w:ascii="Arial" w:hAnsi="Arial" w:cs="Arial"/>
            <w:sz w:val="20"/>
            <w:szCs w:val="20"/>
            <w:lang w:val="en-GB"/>
            <w:rPrChange w:id="157" w:author="Davide Lombardi" w:date="2020-03-26T13:38:00Z">
              <w:rPr/>
            </w:rPrChange>
          </w:rPr>
          <w:t xml:space="preserve"> applications </w:t>
        </w:r>
      </w:ins>
      <w:ins w:id="158" w:author="Davide Lombardi" w:date="2020-03-26T13:37:00Z">
        <w:r w:rsidR="00B14BE1" w:rsidRPr="00450C0D">
          <w:rPr>
            <w:rFonts w:ascii="Arial" w:hAnsi="Arial" w:cs="Arial"/>
            <w:sz w:val="20"/>
            <w:szCs w:val="20"/>
            <w:lang w:val="en-GB"/>
            <w:rPrChange w:id="159" w:author="Davide Lombardi" w:date="2020-03-26T13:38:00Z">
              <w:rPr>
                <w:highlight w:val="cyan"/>
                <w:lang w:val="en-GB"/>
              </w:rPr>
            </w:rPrChange>
          </w:rPr>
          <w:t xml:space="preserve">fostering </w:t>
        </w:r>
      </w:ins>
      <w:ins w:id="160" w:author="Davide Lombardi" w:date="2020-03-24T11:44:00Z">
        <w:r w:rsidR="00CA3BCF" w:rsidRPr="00450C0D">
          <w:rPr>
            <w:rFonts w:ascii="Arial" w:hAnsi="Arial" w:cs="Arial"/>
            <w:sz w:val="20"/>
            <w:szCs w:val="20"/>
            <w:lang w:val="en-GB"/>
            <w:rPrChange w:id="161" w:author="Davide Lombardi" w:date="2020-03-26T13:38:00Z">
              <w:rPr/>
            </w:rPrChange>
          </w:rPr>
          <w:t>the potential of</w:t>
        </w:r>
      </w:ins>
      <w:ins w:id="162" w:author="Davide Lombardi" w:date="2020-03-24T11:57:00Z">
        <w:r w:rsidR="00A334F4" w:rsidRPr="00450C0D">
          <w:rPr>
            <w:rFonts w:ascii="Arial" w:hAnsi="Arial" w:cs="Arial"/>
            <w:sz w:val="20"/>
            <w:szCs w:val="20"/>
            <w:lang w:val="en-GB"/>
            <w:rPrChange w:id="163" w:author="Davide Lombardi" w:date="2020-03-26T13:38:00Z">
              <w:rPr/>
            </w:rPrChange>
          </w:rPr>
          <w:t xml:space="preserve"> </w:t>
        </w:r>
      </w:ins>
      <w:ins w:id="164" w:author="Davide Lombardi" w:date="2020-03-26T13:38:00Z">
        <w:r w:rsidR="00B14BE1" w:rsidRPr="00450C0D">
          <w:rPr>
            <w:rFonts w:ascii="Arial" w:hAnsi="Arial" w:cs="Arial"/>
            <w:sz w:val="20"/>
            <w:szCs w:val="20"/>
            <w:lang w:val="en-GB"/>
          </w:rPr>
          <w:t>connecting people</w:t>
        </w:r>
      </w:ins>
      <w:ins w:id="165" w:author="Davide Lombardi" w:date="2020-03-24T11:57:00Z">
        <w:r w:rsidR="00A334F4" w:rsidRPr="00450C0D">
          <w:rPr>
            <w:rFonts w:ascii="Arial" w:hAnsi="Arial" w:cs="Arial"/>
            <w:sz w:val="20"/>
            <w:szCs w:val="20"/>
            <w:lang w:val="en-GB"/>
            <w:rPrChange w:id="166" w:author="Davide Lombardi" w:date="2020-03-26T13:38:00Z">
              <w:rPr/>
            </w:rPrChange>
          </w:rPr>
          <w:t xml:space="preserve"> and </w:t>
        </w:r>
      </w:ins>
      <w:ins w:id="167" w:author="Davide Lombardi" w:date="2020-03-24T11:44:00Z">
        <w:r w:rsidR="00CA3BCF" w:rsidRPr="00450C0D">
          <w:rPr>
            <w:rFonts w:ascii="Arial" w:hAnsi="Arial" w:cs="Arial"/>
            <w:sz w:val="20"/>
            <w:szCs w:val="20"/>
            <w:lang w:val="en-GB"/>
            <w:rPrChange w:id="168" w:author="Davide Lombardi" w:date="2020-03-26T13:38:00Z">
              <w:rPr/>
            </w:rPrChange>
          </w:rPr>
          <w:t xml:space="preserve">expertise, </w:t>
        </w:r>
      </w:ins>
      <w:ins w:id="169" w:author="Davide Lombardi" w:date="2020-03-24T11:45:00Z">
        <w:r w:rsidR="00CA3BCF" w:rsidRPr="00450C0D">
          <w:rPr>
            <w:rFonts w:ascii="Arial" w:hAnsi="Arial" w:cs="Arial"/>
            <w:sz w:val="20"/>
            <w:szCs w:val="20"/>
            <w:lang w:val="en-GB"/>
            <w:rPrChange w:id="170" w:author="Davide Lombardi" w:date="2020-03-26T13:38:00Z">
              <w:rPr/>
            </w:rPrChange>
          </w:rPr>
          <w:t>DAO</w:t>
        </w:r>
      </w:ins>
      <w:ins w:id="171" w:author="Davide Lombardi" w:date="2020-03-24T11:46:00Z">
        <w:r w:rsidR="00CA3BCF" w:rsidRPr="00450C0D">
          <w:rPr>
            <w:rFonts w:ascii="Arial" w:hAnsi="Arial" w:cs="Arial"/>
            <w:sz w:val="20"/>
            <w:szCs w:val="20"/>
            <w:lang w:val="en-GB"/>
            <w:rPrChange w:id="172" w:author="Davide Lombardi" w:date="2020-03-26T13:38:00Z">
              <w:rPr/>
            </w:rPrChange>
          </w:rPr>
          <w:t>s</w:t>
        </w:r>
      </w:ins>
      <w:ins w:id="173" w:author="Davide Lombardi" w:date="2020-03-24T11:45:00Z">
        <w:r w:rsidR="00CA3BCF" w:rsidRPr="00450C0D">
          <w:rPr>
            <w:rFonts w:ascii="Arial" w:hAnsi="Arial" w:cs="Arial"/>
            <w:sz w:val="20"/>
            <w:szCs w:val="20"/>
            <w:lang w:val="en-GB"/>
            <w:rPrChange w:id="174" w:author="Davide Lombardi" w:date="2020-03-26T13:38:00Z">
              <w:rPr/>
            </w:rPrChange>
          </w:rPr>
          <w:t xml:space="preserve"> </w:t>
        </w:r>
      </w:ins>
      <w:ins w:id="175" w:author="Davide Lombardi" w:date="2020-03-24T11:53:00Z">
        <w:r w:rsidR="00A334F4" w:rsidRPr="00450C0D">
          <w:rPr>
            <w:rFonts w:ascii="Arial" w:hAnsi="Arial" w:cs="Arial"/>
            <w:sz w:val="20"/>
            <w:szCs w:val="20"/>
            <w:lang w:val="en-GB"/>
            <w:rPrChange w:id="176" w:author="Davide Lombardi" w:date="2020-03-26T13:38:00Z">
              <w:rPr/>
            </w:rPrChange>
          </w:rPr>
          <w:t>and Blockchain</w:t>
        </w:r>
      </w:ins>
      <w:ins w:id="177" w:author="Davide Lombardi" w:date="2020-03-24T12:09:00Z">
        <w:r w:rsidR="00EB6562" w:rsidRPr="00450C0D">
          <w:rPr>
            <w:rFonts w:ascii="Arial" w:hAnsi="Arial" w:cs="Arial"/>
            <w:sz w:val="20"/>
            <w:szCs w:val="20"/>
            <w:lang w:val="en-GB"/>
            <w:rPrChange w:id="178" w:author="Davide Lombardi" w:date="2020-03-26T13:38:00Z">
              <w:rPr/>
            </w:rPrChange>
          </w:rPr>
          <w:t xml:space="preserve"> (BC)</w:t>
        </w:r>
      </w:ins>
      <w:ins w:id="179" w:author="Davide Lombardi" w:date="2020-03-24T11:53:00Z">
        <w:r w:rsidR="00A334F4" w:rsidRPr="00450C0D">
          <w:rPr>
            <w:rFonts w:ascii="Arial" w:hAnsi="Arial" w:cs="Arial"/>
            <w:sz w:val="20"/>
            <w:szCs w:val="20"/>
            <w:lang w:val="en-GB"/>
            <w:rPrChange w:id="180" w:author="Davide Lombardi" w:date="2020-03-26T13:38:00Z">
              <w:rPr/>
            </w:rPrChange>
          </w:rPr>
          <w:t xml:space="preserve"> </w:t>
        </w:r>
      </w:ins>
      <w:ins w:id="181" w:author="Davide Lombardi" w:date="2020-03-24T11:46:00Z">
        <w:r w:rsidR="00CA3BCF" w:rsidRPr="00450C0D">
          <w:rPr>
            <w:rFonts w:ascii="Arial" w:hAnsi="Arial" w:cs="Arial"/>
            <w:sz w:val="20"/>
            <w:szCs w:val="20"/>
            <w:lang w:val="en-GB"/>
            <w:rPrChange w:id="182" w:author="Davide Lombardi" w:date="2020-03-26T13:38:00Z">
              <w:rPr/>
            </w:rPrChange>
          </w:rPr>
          <w:t xml:space="preserve">are </w:t>
        </w:r>
      </w:ins>
      <w:ins w:id="183" w:author="Davide Lombardi" w:date="2020-03-24T11:55:00Z">
        <w:r w:rsidR="00A334F4" w:rsidRPr="00450C0D">
          <w:rPr>
            <w:rFonts w:ascii="Arial" w:hAnsi="Arial" w:cs="Arial"/>
            <w:sz w:val="20"/>
            <w:szCs w:val="20"/>
            <w:lang w:val="en-GB"/>
            <w:rPrChange w:id="184" w:author="Davide Lombardi" w:date="2020-03-26T13:38:00Z">
              <w:rPr/>
            </w:rPrChange>
          </w:rPr>
          <w:t>explored</w:t>
        </w:r>
      </w:ins>
      <w:ins w:id="185" w:author="Davide Lombardi" w:date="2020-03-24T11:46:00Z">
        <w:r w:rsidR="00CA3BCF" w:rsidRPr="00450C0D">
          <w:rPr>
            <w:rFonts w:ascii="Arial" w:hAnsi="Arial" w:cs="Arial"/>
            <w:sz w:val="20"/>
            <w:szCs w:val="20"/>
            <w:lang w:val="en-GB"/>
            <w:rPrChange w:id="186" w:author="Davide Lombardi" w:date="2020-03-26T13:38:00Z">
              <w:rPr/>
            </w:rPrChange>
          </w:rPr>
          <w:t xml:space="preserve"> as </w:t>
        </w:r>
      </w:ins>
      <w:ins w:id="187" w:author="Davide Lombardi" w:date="2020-03-24T11:53:00Z">
        <w:r w:rsidR="00A334F4" w:rsidRPr="00450C0D">
          <w:rPr>
            <w:rFonts w:ascii="Arial" w:hAnsi="Arial" w:cs="Arial"/>
            <w:sz w:val="20"/>
            <w:szCs w:val="20"/>
            <w:lang w:val="en-GB"/>
            <w:rPrChange w:id="188" w:author="Davide Lombardi" w:date="2020-03-26T13:38:00Z">
              <w:rPr/>
            </w:rPrChange>
          </w:rPr>
          <w:t>tools for embedding</w:t>
        </w:r>
      </w:ins>
      <w:ins w:id="189" w:author="Davide Lombardi" w:date="2020-03-26T13:48:00Z">
        <w:r w:rsidR="0078485C" w:rsidRPr="00450C0D">
          <w:rPr>
            <w:rFonts w:ascii="Arial" w:hAnsi="Arial" w:cs="Arial"/>
            <w:sz w:val="20"/>
            <w:szCs w:val="20"/>
            <w:lang w:val="en-GB"/>
          </w:rPr>
          <w:t xml:space="preserve"> both </w:t>
        </w:r>
      </w:ins>
      <w:ins w:id="190" w:author="Davide Lombardi" w:date="2020-03-24T11:56:00Z">
        <w:r w:rsidR="00A334F4" w:rsidRPr="00450C0D">
          <w:rPr>
            <w:rFonts w:ascii="Arial" w:hAnsi="Arial" w:cs="Arial"/>
            <w:sz w:val="20"/>
            <w:szCs w:val="20"/>
            <w:lang w:val="en-GB"/>
            <w:rPrChange w:id="191" w:author="Davide Lombardi" w:date="2020-03-26T13:38:00Z">
              <w:rPr/>
            </w:rPrChange>
          </w:rPr>
          <w:t>participated</w:t>
        </w:r>
      </w:ins>
      <w:ins w:id="192" w:author="Davide Lombardi" w:date="2020-03-24T11:54:00Z">
        <w:r w:rsidR="00A334F4" w:rsidRPr="00450C0D">
          <w:rPr>
            <w:rFonts w:ascii="Arial" w:hAnsi="Arial" w:cs="Arial"/>
            <w:sz w:val="20"/>
            <w:szCs w:val="20"/>
            <w:lang w:val="en-GB"/>
            <w:rPrChange w:id="193" w:author="Davide Lombardi" w:date="2020-03-26T13:38:00Z">
              <w:rPr/>
            </w:rPrChange>
          </w:rPr>
          <w:t xml:space="preserve"> design process</w:t>
        </w:r>
      </w:ins>
      <w:ins w:id="194" w:author="Davide Lombardi" w:date="2020-03-24T11:56:00Z">
        <w:r w:rsidR="00A334F4" w:rsidRPr="00450C0D">
          <w:rPr>
            <w:rFonts w:ascii="Arial" w:hAnsi="Arial" w:cs="Arial"/>
            <w:sz w:val="20"/>
            <w:szCs w:val="20"/>
            <w:lang w:val="en-GB"/>
            <w:rPrChange w:id="195" w:author="Davide Lombardi" w:date="2020-03-26T13:38:00Z">
              <w:rPr/>
            </w:rPrChange>
          </w:rPr>
          <w:t>es</w:t>
        </w:r>
      </w:ins>
      <w:ins w:id="196" w:author="Davide Lombardi" w:date="2020-03-24T11:54:00Z">
        <w:r w:rsidR="00A334F4" w:rsidRPr="00450C0D">
          <w:rPr>
            <w:rFonts w:ascii="Arial" w:hAnsi="Arial" w:cs="Arial"/>
            <w:sz w:val="20"/>
            <w:szCs w:val="20"/>
            <w:lang w:val="en-GB"/>
            <w:rPrChange w:id="197" w:author="Davide Lombardi" w:date="2020-03-26T13:38:00Z">
              <w:rPr/>
            </w:rPrChange>
          </w:rPr>
          <w:t xml:space="preserve"> and the </w:t>
        </w:r>
      </w:ins>
      <w:ins w:id="198" w:author="Davide Lombardi" w:date="2020-03-24T11:56:00Z">
        <w:r w:rsidR="00A334F4" w:rsidRPr="00450C0D">
          <w:rPr>
            <w:rFonts w:ascii="Arial" w:hAnsi="Arial" w:cs="Arial"/>
            <w:sz w:val="20"/>
            <w:szCs w:val="20"/>
            <w:lang w:val="en-GB"/>
            <w:rPrChange w:id="199" w:author="Davide Lombardi" w:date="2020-03-26T13:38:00Z">
              <w:rPr/>
            </w:rPrChange>
          </w:rPr>
          <w:t>traceability of the decision</w:t>
        </w:r>
      </w:ins>
      <w:ins w:id="200" w:author="Davide Lombardi" w:date="2020-03-26T13:47:00Z">
        <w:r w:rsidR="0078485C" w:rsidRPr="00450C0D">
          <w:rPr>
            <w:rFonts w:ascii="Arial" w:hAnsi="Arial" w:cs="Arial"/>
            <w:sz w:val="20"/>
            <w:szCs w:val="20"/>
            <w:lang w:val="en-GB"/>
          </w:rPr>
          <w:t>-</w:t>
        </w:r>
      </w:ins>
      <w:ins w:id="201" w:author="Davide Lombardi" w:date="2020-03-24T11:56:00Z">
        <w:r w:rsidR="00A334F4" w:rsidRPr="00450C0D">
          <w:rPr>
            <w:rFonts w:ascii="Arial" w:hAnsi="Arial" w:cs="Arial"/>
            <w:sz w:val="20"/>
            <w:szCs w:val="20"/>
            <w:lang w:val="en-GB"/>
            <w:rPrChange w:id="202" w:author="Davide Lombardi" w:date="2020-03-26T13:38:00Z">
              <w:rPr/>
            </w:rPrChange>
          </w:rPr>
          <w:t>makers.</w:t>
        </w:r>
      </w:ins>
      <w:ins w:id="203" w:author="Davide Lombardi" w:date="2020-03-24T11:58:00Z">
        <w:r w:rsidR="00A334F4" w:rsidRPr="00450C0D">
          <w:rPr>
            <w:rFonts w:ascii="Arial" w:hAnsi="Arial" w:cs="Arial"/>
            <w:sz w:val="20"/>
            <w:szCs w:val="20"/>
            <w:lang w:val="en-GB"/>
            <w:rPrChange w:id="204" w:author="Davide Lombardi" w:date="2020-03-26T13:38:00Z">
              <w:rPr/>
            </w:rPrChange>
          </w:rPr>
          <w:t xml:space="preserve"> </w:t>
        </w:r>
      </w:ins>
    </w:p>
    <w:p w14:paraId="545B5FD7" w14:textId="061E8623" w:rsidR="00AC5587" w:rsidRPr="00450C0D" w:rsidRDefault="000478EE" w:rsidP="00395CF2">
      <w:pPr>
        <w:pStyle w:val="Body"/>
        <w:jc w:val="both"/>
        <w:rPr>
          <w:rFonts w:ascii="Arial" w:hAnsi="Arial" w:cs="Arial"/>
          <w:sz w:val="20"/>
          <w:szCs w:val="20"/>
          <w:lang w:val="en-GB"/>
          <w:rPrChange w:id="205" w:author="Davide Lombardi" w:date="2020-03-26T13:38:00Z">
            <w:rPr/>
          </w:rPrChange>
        </w:rPr>
      </w:pPr>
      <w:r w:rsidRPr="00450C0D">
        <w:rPr>
          <w:rFonts w:ascii="Arial" w:hAnsi="Arial" w:cs="Arial"/>
          <w:sz w:val="20"/>
          <w:szCs w:val="20"/>
          <w:lang w:val="en-GB"/>
          <w:rPrChange w:id="206" w:author="Davide Lombardi" w:date="2020-03-26T13:38:00Z">
            <w:rPr/>
          </w:rPrChange>
        </w:rPr>
        <w:t xml:space="preserve">Blockchain Grammars are shape grammars </w:t>
      </w:r>
      <w:ins w:id="207" w:author="Davide Lombardi" w:date="2020-03-24T11:43:00Z">
        <w:r w:rsidR="00CA3BCF" w:rsidRPr="00450C0D">
          <w:rPr>
            <w:rFonts w:ascii="Arial" w:hAnsi="Arial" w:cs="Arial"/>
            <w:sz w:val="20"/>
            <w:szCs w:val="20"/>
            <w:lang w:val="en-GB"/>
            <w:rPrChange w:id="208" w:author="Davide Lombardi" w:date="2020-03-26T13:38:00Z">
              <w:rPr/>
            </w:rPrChange>
          </w:rPr>
          <w:t>i</w:t>
        </w:r>
      </w:ins>
      <w:del w:id="209" w:author="Davide Lombardi" w:date="2020-03-24T11:43:00Z">
        <w:r w:rsidR="00647BEE" w:rsidRPr="00450C0D" w:rsidDel="00CA3BCF">
          <w:rPr>
            <w:rFonts w:ascii="Arial" w:hAnsi="Arial" w:cs="Arial"/>
            <w:sz w:val="20"/>
            <w:szCs w:val="20"/>
            <w:lang w:val="en-GB"/>
            <w:rPrChange w:id="210" w:author="Davide Lombardi" w:date="2020-03-26T13:38:00Z">
              <w:rPr/>
            </w:rPrChange>
          </w:rPr>
          <w:delText>I</w:delText>
        </w:r>
      </w:del>
      <w:r w:rsidR="00647BEE" w:rsidRPr="00450C0D">
        <w:rPr>
          <w:rFonts w:ascii="Arial" w:hAnsi="Arial" w:cs="Arial"/>
          <w:sz w:val="20"/>
          <w:szCs w:val="20"/>
          <w:lang w:val="en-GB"/>
          <w:rPrChange w:id="211" w:author="Davide Lombardi" w:date="2020-03-26T13:38:00Z">
            <w:rPr/>
          </w:rPrChange>
        </w:rPr>
        <w:t>mplemented</w:t>
      </w:r>
      <w:r w:rsidRPr="00450C0D">
        <w:rPr>
          <w:rFonts w:ascii="Arial" w:hAnsi="Arial" w:cs="Arial"/>
          <w:sz w:val="20"/>
          <w:szCs w:val="20"/>
          <w:lang w:val="en-GB"/>
          <w:rPrChange w:id="212" w:author="Davide Lombardi" w:date="2020-03-26T13:38:00Z">
            <w:rPr/>
          </w:rPrChange>
        </w:rPr>
        <w:t xml:space="preserve"> on a DAO, where multiple grammarists </w:t>
      </w:r>
      <w:del w:id="213" w:author="Davide Lombardi" w:date="2020-03-24T12:01:00Z">
        <w:r w:rsidRPr="00450C0D" w:rsidDel="00A334F4">
          <w:rPr>
            <w:rFonts w:ascii="Arial" w:hAnsi="Arial" w:cs="Arial"/>
            <w:sz w:val="20"/>
            <w:szCs w:val="20"/>
            <w:lang w:val="en-GB"/>
            <w:rPrChange w:id="214" w:author="Davide Lombardi" w:date="2020-03-26T13:38:00Z">
              <w:rPr/>
            </w:rPrChange>
          </w:rPr>
          <w:delText xml:space="preserve">design </w:delText>
        </w:r>
      </w:del>
      <w:ins w:id="215" w:author="Davide Lombardi" w:date="2020-03-24T12:01:00Z">
        <w:r w:rsidR="00A334F4" w:rsidRPr="00450C0D">
          <w:rPr>
            <w:rFonts w:ascii="Arial" w:hAnsi="Arial" w:cs="Arial"/>
            <w:sz w:val="20"/>
            <w:szCs w:val="20"/>
            <w:lang w:val="en-GB"/>
            <w:rPrChange w:id="216" w:author="Davide Lombardi" w:date="2020-03-26T13:38:00Z">
              <w:rPr/>
            </w:rPrChange>
          </w:rPr>
          <w:t xml:space="preserve">propose </w:t>
        </w:r>
      </w:ins>
      <w:r w:rsidRPr="00450C0D">
        <w:rPr>
          <w:rFonts w:ascii="Arial" w:hAnsi="Arial" w:cs="Arial"/>
          <w:sz w:val="20"/>
          <w:szCs w:val="20"/>
          <w:lang w:val="en-GB"/>
          <w:rPrChange w:id="217" w:author="Davide Lombardi" w:date="2020-03-26T13:38:00Z">
            <w:rPr/>
          </w:rPrChange>
        </w:rPr>
        <w:t xml:space="preserve">one or more grammars, using the underlying blockchain technology of the DAO to </w:t>
      </w:r>
      <w:ins w:id="218" w:author="Davide Lombardi" w:date="2020-03-24T12:03:00Z">
        <w:r w:rsidR="00EB6562" w:rsidRPr="00450C0D">
          <w:rPr>
            <w:rFonts w:ascii="Arial" w:hAnsi="Arial" w:cs="Arial"/>
            <w:sz w:val="20"/>
            <w:szCs w:val="20"/>
            <w:lang w:val="en-GB"/>
            <w:rPrChange w:id="219" w:author="Davide Lombardi" w:date="2020-03-26T13:38:00Z">
              <w:rPr/>
            </w:rPrChange>
          </w:rPr>
          <w:t xml:space="preserve">record each entry with a unique hash and </w:t>
        </w:r>
      </w:ins>
      <w:r w:rsidR="00647BEE" w:rsidRPr="00450C0D">
        <w:rPr>
          <w:rFonts w:ascii="Arial" w:hAnsi="Arial" w:cs="Arial"/>
          <w:sz w:val="20"/>
          <w:szCs w:val="20"/>
          <w:lang w:val="en-GB"/>
          <w:rPrChange w:id="220" w:author="Davide Lombardi" w:date="2020-03-26T13:38:00Z">
            <w:rPr/>
          </w:rPrChange>
        </w:rPr>
        <w:t>incentivi</w:t>
      </w:r>
      <w:ins w:id="221" w:author="Davide Lombardi" w:date="2020-03-24T12:06:00Z">
        <w:r w:rsidR="00EB6562" w:rsidRPr="00450C0D">
          <w:rPr>
            <w:rFonts w:ascii="Arial" w:hAnsi="Arial" w:cs="Arial"/>
            <w:sz w:val="20"/>
            <w:szCs w:val="20"/>
            <w:lang w:val="en-GB"/>
            <w:rPrChange w:id="222" w:author="Davide Lombardi" w:date="2020-03-26T13:38:00Z">
              <w:rPr/>
            </w:rPrChange>
          </w:rPr>
          <w:t>s</w:t>
        </w:r>
      </w:ins>
      <w:del w:id="223" w:author="Davide Lombardi" w:date="2020-03-24T12:06:00Z">
        <w:r w:rsidR="00647BEE" w:rsidRPr="00450C0D" w:rsidDel="00EB6562">
          <w:rPr>
            <w:rFonts w:ascii="Arial" w:hAnsi="Arial" w:cs="Arial"/>
            <w:sz w:val="20"/>
            <w:szCs w:val="20"/>
            <w:lang w:val="en-GB"/>
            <w:rPrChange w:id="224" w:author="Davide Lombardi" w:date="2020-03-26T13:38:00Z">
              <w:rPr/>
            </w:rPrChange>
          </w:rPr>
          <w:delText>z</w:delText>
        </w:r>
      </w:del>
      <w:r w:rsidR="00647BEE" w:rsidRPr="00450C0D">
        <w:rPr>
          <w:rFonts w:ascii="Arial" w:hAnsi="Arial" w:cs="Arial"/>
          <w:sz w:val="20"/>
          <w:szCs w:val="20"/>
          <w:lang w:val="en-GB"/>
          <w:rPrChange w:id="225" w:author="Davide Lombardi" w:date="2020-03-26T13:38:00Z">
            <w:rPr/>
          </w:rPrChange>
        </w:rPr>
        <w:t>e</w:t>
      </w:r>
      <w:r w:rsidRPr="00450C0D">
        <w:rPr>
          <w:rFonts w:ascii="Arial" w:hAnsi="Arial" w:cs="Arial"/>
          <w:sz w:val="20"/>
          <w:szCs w:val="20"/>
          <w:lang w:val="en-GB"/>
          <w:rPrChange w:id="226" w:author="Davide Lombardi" w:date="2020-03-26T13:38:00Z">
            <w:rPr/>
          </w:rPrChange>
        </w:rPr>
        <w:t xml:space="preserve"> participants</w:t>
      </w:r>
      <w:r w:rsidR="00DE3F2C" w:rsidRPr="00450C0D">
        <w:rPr>
          <w:rFonts w:ascii="Arial" w:hAnsi="Arial" w:cs="Arial"/>
          <w:sz w:val="20"/>
          <w:szCs w:val="20"/>
          <w:lang w:val="en-GB"/>
          <w:rPrChange w:id="227" w:author="Davide Lombardi" w:date="2020-03-26T13:38:00Z">
            <w:rPr/>
          </w:rPrChange>
        </w:rPr>
        <w:t xml:space="preserve"> to evaluate and </w:t>
      </w:r>
      <w:r w:rsidR="00D94C98" w:rsidRPr="00450C0D">
        <w:rPr>
          <w:rFonts w:ascii="Arial" w:hAnsi="Arial" w:cs="Arial"/>
          <w:sz w:val="20"/>
          <w:szCs w:val="20"/>
          <w:lang w:val="en-GB"/>
          <w:rPrChange w:id="228" w:author="Davide Lombardi" w:date="2020-03-26T13:38:00Z">
            <w:rPr/>
          </w:rPrChange>
        </w:rPr>
        <w:t>elaborate</w:t>
      </w:r>
      <w:r w:rsidR="00DE3F2C" w:rsidRPr="00450C0D">
        <w:rPr>
          <w:rFonts w:ascii="Arial" w:hAnsi="Arial" w:cs="Arial"/>
          <w:sz w:val="20"/>
          <w:szCs w:val="20"/>
          <w:lang w:val="en-GB"/>
          <w:rPrChange w:id="229" w:author="Davide Lombardi" w:date="2020-03-26T13:38:00Z">
            <w:rPr/>
          </w:rPrChange>
        </w:rPr>
        <w:t xml:space="preserve"> new ones</w:t>
      </w:r>
      <w:del w:id="230" w:author="Davide Lombardi" w:date="2020-03-24T12:04:00Z">
        <w:r w:rsidR="00DE3F2C" w:rsidRPr="00450C0D" w:rsidDel="00EB6562">
          <w:rPr>
            <w:rFonts w:ascii="Arial" w:hAnsi="Arial" w:cs="Arial"/>
            <w:sz w:val="20"/>
            <w:szCs w:val="20"/>
            <w:lang w:val="en-GB"/>
            <w:rPrChange w:id="231" w:author="Davide Lombardi" w:date="2020-03-26T13:38:00Z">
              <w:rPr/>
            </w:rPrChange>
          </w:rPr>
          <w:delText>,</w:delText>
        </w:r>
        <w:r w:rsidRPr="00450C0D" w:rsidDel="00EB6562">
          <w:rPr>
            <w:rFonts w:ascii="Arial" w:hAnsi="Arial" w:cs="Arial"/>
            <w:sz w:val="20"/>
            <w:szCs w:val="20"/>
            <w:lang w:val="en-GB"/>
            <w:rPrChange w:id="232" w:author="Davide Lombardi" w:date="2020-03-26T13:38:00Z">
              <w:rPr/>
            </w:rPrChange>
          </w:rPr>
          <w:delText xml:space="preserve"> </w:delText>
        </w:r>
      </w:del>
      <w:ins w:id="233" w:author="Davide Lombardi" w:date="2020-03-24T12:04:00Z">
        <w:r w:rsidR="00EB6562" w:rsidRPr="00450C0D">
          <w:rPr>
            <w:rFonts w:ascii="Arial" w:hAnsi="Arial" w:cs="Arial"/>
            <w:sz w:val="20"/>
            <w:szCs w:val="20"/>
            <w:lang w:val="en-GB"/>
            <w:rPrChange w:id="234" w:author="Davide Lombardi" w:date="2020-03-26T13:38:00Z">
              <w:rPr/>
            </w:rPrChange>
          </w:rPr>
          <w:t>. At the same time</w:t>
        </w:r>
      </w:ins>
      <w:ins w:id="235" w:author="Davide Lombardi" w:date="2020-03-26T13:48:00Z">
        <w:r w:rsidR="0078485C" w:rsidRPr="00450C0D">
          <w:rPr>
            <w:rFonts w:ascii="Arial" w:hAnsi="Arial" w:cs="Arial"/>
            <w:sz w:val="20"/>
            <w:szCs w:val="20"/>
            <w:lang w:val="en-GB"/>
          </w:rPr>
          <w:t>,</w:t>
        </w:r>
      </w:ins>
      <w:ins w:id="236" w:author="Davide Lombardi" w:date="2020-03-24T12:04:00Z">
        <w:r w:rsidR="00EB6562" w:rsidRPr="00450C0D">
          <w:rPr>
            <w:rFonts w:ascii="Arial" w:hAnsi="Arial" w:cs="Arial"/>
            <w:sz w:val="20"/>
            <w:szCs w:val="20"/>
            <w:lang w:val="en-GB"/>
            <w:rPrChange w:id="237" w:author="Davide Lombardi" w:date="2020-03-26T13:38:00Z">
              <w:rPr/>
            </w:rPrChange>
          </w:rPr>
          <w:t xml:space="preserve"> an implemented reputation-based system </w:t>
        </w:r>
      </w:ins>
      <w:ins w:id="238" w:author="Davide Lombardi" w:date="2020-03-24T12:05:00Z">
        <w:r w:rsidR="00EB6562" w:rsidRPr="00450C0D">
          <w:rPr>
            <w:rFonts w:ascii="Arial" w:hAnsi="Arial" w:cs="Arial"/>
            <w:sz w:val="20"/>
            <w:szCs w:val="20"/>
            <w:lang w:val="en-GB"/>
            <w:rPrChange w:id="239" w:author="Davide Lombardi" w:date="2020-03-26T13:38:00Z">
              <w:rPr/>
            </w:rPrChange>
          </w:rPr>
          <w:t>helps</w:t>
        </w:r>
      </w:ins>
      <w:del w:id="240" w:author="Davide Lombardi" w:date="2020-03-24T12:05:00Z">
        <w:r w:rsidRPr="00450C0D" w:rsidDel="00EB6562">
          <w:rPr>
            <w:rFonts w:ascii="Arial" w:hAnsi="Arial" w:cs="Arial"/>
            <w:sz w:val="20"/>
            <w:szCs w:val="20"/>
            <w:lang w:val="en-GB"/>
            <w:rPrChange w:id="241" w:author="Davide Lombardi" w:date="2020-03-26T13:38:00Z">
              <w:rPr/>
            </w:rPrChange>
          </w:rPr>
          <w:delText>but also</w:delText>
        </w:r>
      </w:del>
      <w:r w:rsidRPr="00450C0D">
        <w:rPr>
          <w:rFonts w:ascii="Arial" w:hAnsi="Arial" w:cs="Arial"/>
          <w:sz w:val="20"/>
          <w:szCs w:val="20"/>
          <w:lang w:val="en-GB"/>
          <w:rPrChange w:id="242" w:author="Davide Lombardi" w:date="2020-03-26T13:38:00Z">
            <w:rPr/>
          </w:rPrChange>
        </w:rPr>
        <w:t xml:space="preserve"> to structure the governance </w:t>
      </w:r>
      <w:del w:id="243" w:author="Davide Lombardi" w:date="2020-03-24T12:07:00Z">
        <w:r w:rsidRPr="00450C0D" w:rsidDel="00EB6562">
          <w:rPr>
            <w:rFonts w:ascii="Arial" w:hAnsi="Arial" w:cs="Arial"/>
            <w:sz w:val="20"/>
            <w:szCs w:val="20"/>
            <w:lang w:val="en-GB"/>
            <w:rPrChange w:id="244" w:author="Davide Lombardi" w:date="2020-03-26T13:38:00Z">
              <w:rPr/>
            </w:rPrChange>
          </w:rPr>
          <w:delText xml:space="preserve">system </w:delText>
        </w:r>
      </w:del>
      <w:r w:rsidRPr="00450C0D">
        <w:rPr>
          <w:rFonts w:ascii="Arial" w:hAnsi="Arial" w:cs="Arial"/>
          <w:sz w:val="20"/>
          <w:szCs w:val="20"/>
          <w:lang w:val="en-GB"/>
          <w:rPrChange w:id="245" w:author="Davide Lombardi" w:date="2020-03-26T13:38:00Z">
            <w:rPr/>
          </w:rPrChange>
        </w:rPr>
        <w:t>of the DAO</w:t>
      </w:r>
      <w:ins w:id="246" w:author="Davide Lombardi" w:date="2020-03-24T12:05:00Z">
        <w:r w:rsidR="00EB6562" w:rsidRPr="00450C0D">
          <w:rPr>
            <w:rFonts w:ascii="Arial" w:hAnsi="Arial" w:cs="Arial"/>
            <w:sz w:val="20"/>
            <w:szCs w:val="20"/>
            <w:lang w:val="en-GB"/>
            <w:rPrChange w:id="247" w:author="Davide Lombardi" w:date="2020-03-26T13:38:00Z">
              <w:rPr/>
            </w:rPrChange>
          </w:rPr>
          <w:t xml:space="preserve"> itself</w:t>
        </w:r>
      </w:ins>
      <w:ins w:id="248" w:author="Davide Lombardi" w:date="2020-03-24T12:07:00Z">
        <w:r w:rsidR="00EB6562" w:rsidRPr="00450C0D">
          <w:rPr>
            <w:rFonts w:ascii="Arial" w:hAnsi="Arial" w:cs="Arial"/>
            <w:sz w:val="20"/>
            <w:szCs w:val="20"/>
            <w:lang w:val="en-GB"/>
            <w:rPrChange w:id="249" w:author="Davide Lombardi" w:date="2020-03-26T13:38:00Z">
              <w:rPr/>
            </w:rPrChange>
          </w:rPr>
          <w:t xml:space="preserve"> w</w:t>
        </w:r>
      </w:ins>
      <w:ins w:id="250" w:author="Davide Lombardi" w:date="2020-03-24T12:05:00Z">
        <w:r w:rsidR="00EB6562" w:rsidRPr="00450C0D">
          <w:rPr>
            <w:rFonts w:ascii="Arial" w:hAnsi="Arial" w:cs="Arial"/>
            <w:sz w:val="20"/>
            <w:szCs w:val="20"/>
            <w:lang w:val="en-GB"/>
            <w:rPrChange w:id="251" w:author="Davide Lombardi" w:date="2020-03-26T13:38:00Z">
              <w:rPr/>
            </w:rPrChange>
          </w:rPr>
          <w:t>ith the scope of promoting both quality and participation.</w:t>
        </w:r>
      </w:ins>
      <w:del w:id="252" w:author="Davide Lombardi" w:date="2020-03-24T12:05:00Z">
        <w:r w:rsidRPr="00450C0D" w:rsidDel="00EB6562">
          <w:rPr>
            <w:rFonts w:ascii="Arial" w:hAnsi="Arial" w:cs="Arial"/>
            <w:sz w:val="20"/>
            <w:szCs w:val="20"/>
            <w:lang w:val="en-GB"/>
            <w:rPrChange w:id="253" w:author="Davide Lombardi" w:date="2020-03-26T13:38:00Z">
              <w:rPr/>
            </w:rPrChange>
          </w:rPr>
          <w:delText xml:space="preserve">. </w:delText>
        </w:r>
      </w:del>
    </w:p>
    <w:p w14:paraId="50789877" w14:textId="39C3B179" w:rsidR="00AC5587" w:rsidRPr="00450C0D" w:rsidRDefault="00EB6562" w:rsidP="00395CF2">
      <w:pPr>
        <w:pStyle w:val="Body"/>
        <w:jc w:val="both"/>
        <w:rPr>
          <w:ins w:id="254" w:author="Davide Lombardi" w:date="2020-03-26T13:41:00Z"/>
          <w:rFonts w:ascii="Arial" w:hAnsi="Arial" w:cs="Arial"/>
          <w:sz w:val="20"/>
          <w:szCs w:val="20"/>
          <w:lang w:val="en-GB"/>
        </w:rPr>
      </w:pPr>
      <w:ins w:id="255" w:author="Davide Lombardi" w:date="2020-03-24T12:08:00Z">
        <w:r w:rsidRPr="00450C0D">
          <w:rPr>
            <w:rFonts w:ascii="Arial" w:hAnsi="Arial" w:cs="Arial"/>
            <w:sz w:val="20"/>
            <w:szCs w:val="20"/>
            <w:lang w:val="en-GB"/>
            <w:rPrChange w:id="256" w:author="Davide Lombardi" w:date="2020-03-26T13:38:00Z">
              <w:rPr/>
            </w:rPrChange>
          </w:rPr>
          <w:t xml:space="preserve">In order to </w:t>
        </w:r>
      </w:ins>
      <w:del w:id="257" w:author="Davide Lombardi" w:date="2020-03-24T12:09:00Z">
        <w:r w:rsidR="000478EE" w:rsidRPr="00450C0D" w:rsidDel="00EB6562">
          <w:rPr>
            <w:rFonts w:ascii="Arial" w:hAnsi="Arial" w:cs="Arial"/>
            <w:sz w:val="20"/>
            <w:szCs w:val="20"/>
            <w:lang w:val="en-GB"/>
            <w:rPrChange w:id="258" w:author="Davide Lombardi" w:date="2020-03-26T13:38:00Z">
              <w:rPr/>
            </w:rPrChange>
          </w:rPr>
          <w:delText xml:space="preserve">We </w:delText>
        </w:r>
      </w:del>
      <w:ins w:id="259" w:author="Davide Lombardi" w:date="2020-03-24T12:09:00Z">
        <w:r w:rsidRPr="00450C0D">
          <w:rPr>
            <w:rFonts w:ascii="Arial" w:hAnsi="Arial" w:cs="Arial"/>
            <w:sz w:val="20"/>
            <w:szCs w:val="20"/>
            <w:lang w:val="en-GB"/>
            <w:rPrChange w:id="260" w:author="Davide Lombardi" w:date="2020-03-26T13:38:00Z">
              <w:rPr/>
            </w:rPrChange>
          </w:rPr>
          <w:t xml:space="preserve">display the interaction of DAO and BC </w:t>
        </w:r>
      </w:ins>
      <w:ins w:id="261" w:author="Davide Lombardi" w:date="2020-03-24T12:10:00Z">
        <w:r w:rsidRPr="00450C0D">
          <w:rPr>
            <w:rFonts w:ascii="Arial" w:hAnsi="Arial" w:cs="Arial"/>
            <w:sz w:val="20"/>
            <w:szCs w:val="20"/>
            <w:lang w:val="en-GB"/>
            <w:rPrChange w:id="262" w:author="Davide Lombardi" w:date="2020-03-26T13:38:00Z">
              <w:rPr/>
            </w:rPrChange>
          </w:rPr>
          <w:t>in a design context</w:t>
        </w:r>
      </w:ins>
      <w:ins w:id="263" w:author="Davide Lombardi" w:date="2020-03-24T12:09:00Z">
        <w:r w:rsidRPr="00450C0D">
          <w:rPr>
            <w:rFonts w:ascii="Arial" w:hAnsi="Arial" w:cs="Arial"/>
            <w:sz w:val="20"/>
            <w:szCs w:val="20"/>
            <w:lang w:val="en-GB"/>
            <w:rPrChange w:id="264" w:author="Davide Lombardi" w:date="2020-03-26T13:38:00Z">
              <w:rPr/>
            </w:rPrChange>
          </w:rPr>
          <w:t xml:space="preserve"> we </w:t>
        </w:r>
      </w:ins>
      <w:r w:rsidR="000478EE" w:rsidRPr="00450C0D">
        <w:rPr>
          <w:rFonts w:ascii="Arial" w:hAnsi="Arial" w:cs="Arial"/>
          <w:sz w:val="20"/>
          <w:szCs w:val="20"/>
          <w:lang w:val="en-GB"/>
          <w:rPrChange w:id="265" w:author="Davide Lombardi" w:date="2020-03-26T13:38:00Z">
            <w:rPr/>
          </w:rPrChange>
        </w:rPr>
        <w:t xml:space="preserve">have set up a </w:t>
      </w:r>
      <w:del w:id="266" w:author="Davide Lombardi" w:date="2020-03-24T12:05:00Z">
        <w:r w:rsidR="000478EE" w:rsidRPr="00450C0D" w:rsidDel="00EB6562">
          <w:rPr>
            <w:rFonts w:ascii="Arial" w:hAnsi="Arial" w:cs="Arial"/>
            <w:sz w:val="20"/>
            <w:szCs w:val="20"/>
            <w:lang w:val="en-GB"/>
            <w:rPrChange w:id="267" w:author="Davide Lombardi" w:date="2020-03-26T13:38:00Z">
              <w:rPr/>
            </w:rPrChange>
          </w:rPr>
          <w:delText>(</w:delText>
        </w:r>
      </w:del>
      <w:r w:rsidR="000478EE" w:rsidRPr="00450C0D">
        <w:rPr>
          <w:rFonts w:ascii="Arial" w:hAnsi="Arial" w:cs="Arial"/>
          <w:sz w:val="20"/>
          <w:szCs w:val="20"/>
          <w:lang w:val="en-GB"/>
          <w:rPrChange w:id="268" w:author="Davide Lombardi" w:date="2020-03-26T13:38:00Z">
            <w:rPr/>
          </w:rPrChange>
        </w:rPr>
        <w:t>DAO</w:t>
      </w:r>
      <w:ins w:id="269" w:author="Davide Lombardi" w:date="2020-03-24T12:07:00Z">
        <w:r w:rsidRPr="00450C0D">
          <w:rPr>
            <w:rFonts w:ascii="Arial" w:hAnsi="Arial" w:cs="Arial"/>
            <w:sz w:val="20"/>
            <w:szCs w:val="20"/>
            <w:lang w:val="en-GB"/>
            <w:rPrChange w:id="270" w:author="Davide Lombardi" w:date="2020-03-26T13:38:00Z">
              <w:rPr/>
            </w:rPrChange>
          </w:rPr>
          <w:t xml:space="preserve"> </w:t>
        </w:r>
      </w:ins>
      <w:del w:id="271" w:author="Davide Lombardi" w:date="2020-03-24T12:05:00Z">
        <w:r w:rsidR="000478EE" w:rsidRPr="00450C0D" w:rsidDel="00EB6562">
          <w:rPr>
            <w:rFonts w:ascii="Arial" w:hAnsi="Arial" w:cs="Arial"/>
            <w:sz w:val="20"/>
            <w:szCs w:val="20"/>
            <w:lang w:val="en-GB"/>
            <w:rPrChange w:id="272" w:author="Davide Lombardi" w:date="2020-03-26T13:38:00Z">
              <w:rPr/>
            </w:rPrChange>
          </w:rPr>
          <w:delText xml:space="preserve">) </w:delText>
        </w:r>
      </w:del>
      <w:r w:rsidR="000478EE" w:rsidRPr="00450C0D">
        <w:rPr>
          <w:rFonts w:ascii="Arial" w:hAnsi="Arial" w:cs="Arial"/>
          <w:sz w:val="20"/>
          <w:szCs w:val="20"/>
          <w:lang w:val="en-GB"/>
          <w:rPrChange w:id="273" w:author="Davide Lombardi" w:date="2020-03-26T13:38:00Z">
            <w:rPr/>
          </w:rPrChange>
        </w:rPr>
        <w:t xml:space="preserve">as part of the </w:t>
      </w:r>
      <w:del w:id="274" w:author="Davide Lombardi" w:date="2020-03-26T13:39:00Z">
        <w:r w:rsidR="000478EE" w:rsidRPr="00450C0D" w:rsidDel="0078485C">
          <w:rPr>
            <w:rFonts w:ascii="Arial" w:hAnsi="Arial" w:cs="Arial"/>
            <w:sz w:val="20"/>
            <w:szCs w:val="20"/>
            <w:lang w:val="en-GB"/>
            <w:rPrChange w:id="275" w:author="Davide Lombardi" w:date="2020-03-26T13:38:00Z">
              <w:rPr/>
            </w:rPrChange>
          </w:rPr>
          <w:delText xml:space="preserve">paper </w:delText>
        </w:r>
      </w:del>
      <w:ins w:id="276" w:author="Davide Lombardi" w:date="2020-03-26T13:40:00Z">
        <w:r w:rsidR="0078485C" w:rsidRPr="00450C0D">
          <w:rPr>
            <w:rFonts w:ascii="Arial" w:hAnsi="Arial" w:cs="Arial"/>
            <w:sz w:val="20"/>
            <w:szCs w:val="20"/>
            <w:lang w:val="en-GB"/>
          </w:rPr>
          <w:t>research</w:t>
        </w:r>
      </w:ins>
      <w:ins w:id="277" w:author="Davide Lombardi" w:date="2020-03-26T13:49:00Z">
        <w:r w:rsidR="003554DF" w:rsidRPr="00450C0D">
          <w:rPr>
            <w:rFonts w:ascii="Arial" w:hAnsi="Arial" w:cs="Arial"/>
            <w:sz w:val="20"/>
            <w:szCs w:val="20"/>
            <w:lang w:val="en-GB"/>
          </w:rPr>
          <w:t>,</w:t>
        </w:r>
      </w:ins>
      <w:ins w:id="278" w:author="Davide Lombardi" w:date="2020-03-26T13:39:00Z">
        <w:r w:rsidR="0078485C" w:rsidRPr="00450C0D">
          <w:rPr>
            <w:rFonts w:ascii="Arial" w:hAnsi="Arial" w:cs="Arial"/>
            <w:sz w:val="20"/>
            <w:szCs w:val="20"/>
            <w:lang w:val="en-GB"/>
            <w:rPrChange w:id="279" w:author="Davide Lombardi" w:date="2020-03-26T13:38:00Z">
              <w:rPr/>
            </w:rPrChange>
          </w:rPr>
          <w:t xml:space="preserve"> </w:t>
        </w:r>
      </w:ins>
      <w:r w:rsidR="000478EE" w:rsidRPr="00450C0D">
        <w:rPr>
          <w:rFonts w:ascii="Arial" w:hAnsi="Arial" w:cs="Arial"/>
          <w:sz w:val="20"/>
          <w:szCs w:val="20"/>
          <w:lang w:val="en-GB"/>
          <w:rPrChange w:id="280" w:author="Davide Lombardi" w:date="2020-03-26T13:38:00Z">
            <w:rPr/>
          </w:rPrChange>
        </w:rPr>
        <w:t xml:space="preserve">and we </w:t>
      </w:r>
      <w:ins w:id="281" w:author="Davide Lombardi" w:date="2020-03-26T13:40:00Z">
        <w:r w:rsidR="0078485C" w:rsidRPr="00450C0D">
          <w:rPr>
            <w:rFonts w:ascii="Arial" w:hAnsi="Arial" w:cs="Arial"/>
            <w:sz w:val="20"/>
            <w:szCs w:val="20"/>
            <w:lang w:val="en-GB"/>
          </w:rPr>
          <w:t xml:space="preserve">framed its application in the high-density context of a Chinese city, </w:t>
        </w:r>
      </w:ins>
      <w:del w:id="282" w:author="Davide Lombardi" w:date="2020-03-26T13:41:00Z">
        <w:r w:rsidR="000478EE" w:rsidRPr="00450C0D" w:rsidDel="0078485C">
          <w:rPr>
            <w:rFonts w:ascii="Arial" w:hAnsi="Arial" w:cs="Arial"/>
            <w:sz w:val="20"/>
            <w:szCs w:val="20"/>
            <w:lang w:val="en-GB"/>
            <w:rPrChange w:id="283" w:author="Davide Lombardi" w:date="2020-03-26T13:38:00Z">
              <w:rPr/>
            </w:rPrChange>
          </w:rPr>
          <w:delText xml:space="preserve">have </w:delText>
        </w:r>
        <w:r w:rsidR="00DE3F2C" w:rsidRPr="00450C0D" w:rsidDel="0078485C">
          <w:rPr>
            <w:rFonts w:ascii="Arial" w:hAnsi="Arial" w:cs="Arial"/>
            <w:sz w:val="20"/>
            <w:szCs w:val="20"/>
            <w:lang w:val="en-GB"/>
            <w:rPrChange w:id="284" w:author="Davide Lombardi" w:date="2020-03-26T13:38:00Z">
              <w:rPr/>
            </w:rPrChange>
          </w:rPr>
          <w:delText>produced</w:delText>
        </w:r>
      </w:del>
      <w:ins w:id="285" w:author="Davide Lombardi" w:date="2020-03-26T13:41:00Z">
        <w:r w:rsidR="0078485C" w:rsidRPr="00450C0D">
          <w:rPr>
            <w:rFonts w:ascii="Arial" w:hAnsi="Arial" w:cs="Arial"/>
            <w:sz w:val="20"/>
            <w:szCs w:val="20"/>
            <w:lang w:val="en-GB"/>
          </w:rPr>
          <w:t>producing</w:t>
        </w:r>
      </w:ins>
      <w:r w:rsidR="00DE3F2C" w:rsidRPr="00450C0D">
        <w:rPr>
          <w:rFonts w:ascii="Arial" w:hAnsi="Arial" w:cs="Arial"/>
          <w:sz w:val="20"/>
          <w:szCs w:val="20"/>
          <w:lang w:val="en-GB"/>
          <w:rPrChange w:id="286" w:author="Davide Lombardi" w:date="2020-03-26T13:38:00Z">
            <w:rPr/>
          </w:rPrChange>
        </w:rPr>
        <w:t xml:space="preserve"> </w:t>
      </w:r>
      <w:r w:rsidR="000478EE" w:rsidRPr="00450C0D">
        <w:rPr>
          <w:rFonts w:ascii="Arial" w:hAnsi="Arial" w:cs="Arial"/>
          <w:sz w:val="20"/>
          <w:szCs w:val="20"/>
          <w:lang w:val="en-GB"/>
          <w:rPrChange w:id="287" w:author="Davide Lombardi" w:date="2020-03-26T13:38:00Z">
            <w:rPr/>
          </w:rPrChange>
        </w:rPr>
        <w:t>various shape grammars for the design of residential towers</w:t>
      </w:r>
      <w:del w:id="288" w:author="Davide Lombardi" w:date="2020-03-26T13:41:00Z">
        <w:r w:rsidR="000478EE" w:rsidRPr="00450C0D" w:rsidDel="0078485C">
          <w:rPr>
            <w:rFonts w:ascii="Arial" w:hAnsi="Arial" w:cs="Arial"/>
            <w:sz w:val="20"/>
            <w:szCs w:val="20"/>
            <w:lang w:val="en-GB"/>
            <w:rPrChange w:id="289" w:author="Davide Lombardi" w:date="2020-03-26T13:38:00Z">
              <w:rPr/>
            </w:rPrChange>
          </w:rPr>
          <w:delText xml:space="preserve"> in China</w:delText>
        </w:r>
      </w:del>
      <w:r w:rsidR="000478EE" w:rsidRPr="00450C0D">
        <w:rPr>
          <w:rFonts w:ascii="Arial" w:hAnsi="Arial" w:cs="Arial"/>
          <w:sz w:val="20"/>
          <w:szCs w:val="20"/>
          <w:lang w:val="en-GB"/>
          <w:rPrChange w:id="290" w:author="Davide Lombardi" w:date="2020-03-26T13:38:00Z">
            <w:rPr/>
          </w:rPrChange>
        </w:rPr>
        <w:t xml:space="preserve">. The </w:t>
      </w:r>
      <w:r w:rsidR="00DE3F2C" w:rsidRPr="00450C0D">
        <w:rPr>
          <w:rFonts w:ascii="Arial" w:hAnsi="Arial" w:cs="Arial"/>
          <w:sz w:val="20"/>
          <w:szCs w:val="20"/>
          <w:lang w:val="en-GB"/>
          <w:rPrChange w:id="291" w:author="Davide Lombardi" w:date="2020-03-26T13:38:00Z">
            <w:rPr/>
          </w:rPrChange>
        </w:rPr>
        <w:t xml:space="preserve">presented </w:t>
      </w:r>
      <w:r w:rsidR="000478EE" w:rsidRPr="00450C0D">
        <w:rPr>
          <w:rFonts w:ascii="Arial" w:hAnsi="Arial" w:cs="Arial"/>
          <w:sz w:val="20"/>
          <w:szCs w:val="20"/>
          <w:lang w:val="en-GB"/>
          <w:rPrChange w:id="292" w:author="Davide Lombardi" w:date="2020-03-26T13:38:00Z">
            <w:rPr/>
          </w:rPrChange>
        </w:rPr>
        <w:t xml:space="preserve">grammars have </w:t>
      </w:r>
      <w:r w:rsidR="00D94C98" w:rsidRPr="00450C0D">
        <w:rPr>
          <w:rFonts w:ascii="Arial" w:hAnsi="Arial" w:cs="Arial"/>
          <w:sz w:val="20"/>
          <w:szCs w:val="20"/>
          <w:lang w:val="en-GB"/>
          <w:rPrChange w:id="293" w:author="Davide Lombardi" w:date="2020-03-26T13:38:00Z">
            <w:rPr/>
          </w:rPrChange>
        </w:rPr>
        <w:t xml:space="preserve">been structured </w:t>
      </w:r>
      <w:del w:id="294" w:author="Davide Lombardi" w:date="2020-03-26T13:22:00Z">
        <w:r w:rsidR="00D94C98" w:rsidRPr="00450C0D" w:rsidDel="00134F48">
          <w:rPr>
            <w:rFonts w:ascii="Arial" w:hAnsi="Arial" w:cs="Arial"/>
            <w:sz w:val="20"/>
            <w:szCs w:val="20"/>
            <w:lang w:val="en-GB"/>
            <w:rPrChange w:id="295" w:author="Davide Lombardi" w:date="2020-03-26T13:38:00Z">
              <w:rPr/>
            </w:rPrChange>
          </w:rPr>
          <w:delText xml:space="preserve">in order </w:delText>
        </w:r>
      </w:del>
      <w:r w:rsidR="000478EE" w:rsidRPr="00450C0D">
        <w:rPr>
          <w:rFonts w:ascii="Arial" w:hAnsi="Arial" w:cs="Arial"/>
          <w:sz w:val="20"/>
          <w:szCs w:val="20"/>
          <w:lang w:val="en-GB"/>
          <w:rPrChange w:id="296" w:author="Davide Lombardi" w:date="2020-03-26T13:38:00Z">
            <w:rPr/>
          </w:rPrChange>
        </w:rPr>
        <w:t xml:space="preserve">to optimise </w:t>
      </w:r>
      <w:ins w:id="297" w:author="Davide Lombardi" w:date="2020-03-26T13:49:00Z">
        <w:r w:rsidR="003554DF" w:rsidRPr="00450C0D">
          <w:rPr>
            <w:rFonts w:ascii="Arial" w:hAnsi="Arial" w:cs="Arial"/>
            <w:sz w:val="20"/>
            <w:szCs w:val="20"/>
            <w:lang w:val="en-GB"/>
          </w:rPr>
          <w:t xml:space="preserve">the </w:t>
        </w:r>
      </w:ins>
      <w:r w:rsidR="000478EE" w:rsidRPr="00450C0D">
        <w:rPr>
          <w:rFonts w:ascii="Arial" w:hAnsi="Arial" w:cs="Arial"/>
          <w:sz w:val="20"/>
          <w:szCs w:val="20"/>
          <w:lang w:val="en-GB"/>
          <w:rPrChange w:id="298" w:author="Davide Lombardi" w:date="2020-03-26T13:38:00Z">
            <w:rPr/>
          </w:rPrChange>
        </w:rPr>
        <w:t>density of housing</w:t>
      </w:r>
      <w:ins w:id="299" w:author="Davide Lombardi" w:date="2020-03-26T13:49:00Z">
        <w:r w:rsidR="003554DF" w:rsidRPr="00450C0D">
          <w:rPr>
            <w:rFonts w:ascii="Arial" w:hAnsi="Arial" w:cs="Arial"/>
            <w:sz w:val="20"/>
            <w:szCs w:val="20"/>
            <w:lang w:val="en-GB"/>
          </w:rPr>
          <w:t xml:space="preserve"> </w:t>
        </w:r>
      </w:ins>
      <w:del w:id="300" w:author="Davide Lombardi" w:date="2020-03-26T13:49:00Z">
        <w:r w:rsidR="00647BEE" w:rsidRPr="00450C0D" w:rsidDel="003554DF">
          <w:rPr>
            <w:rFonts w:ascii="Arial" w:hAnsi="Arial" w:cs="Arial"/>
            <w:sz w:val="20"/>
            <w:szCs w:val="20"/>
            <w:lang w:val="en-GB"/>
            <w:rPrChange w:id="301" w:author="Davide Lombardi" w:date="2020-03-26T13:38:00Z">
              <w:rPr/>
            </w:rPrChange>
          </w:rPr>
          <w:delText xml:space="preserve">, </w:delText>
        </w:r>
      </w:del>
      <w:r w:rsidR="00647BEE" w:rsidRPr="00450C0D">
        <w:rPr>
          <w:rFonts w:ascii="Arial" w:hAnsi="Arial" w:cs="Arial"/>
          <w:sz w:val="20"/>
          <w:szCs w:val="20"/>
          <w:lang w:val="en-GB"/>
          <w:rPrChange w:id="302" w:author="Davide Lombardi" w:date="2020-03-26T13:38:00Z">
            <w:rPr/>
          </w:rPrChange>
        </w:rPr>
        <w:t>and provide functional apartment layouts</w:t>
      </w:r>
      <w:ins w:id="303" w:author="Davide Lombardi" w:date="2020-03-24T12:10:00Z">
        <w:r w:rsidRPr="00450C0D">
          <w:rPr>
            <w:rFonts w:ascii="Arial" w:hAnsi="Arial" w:cs="Arial"/>
            <w:sz w:val="20"/>
            <w:szCs w:val="20"/>
            <w:lang w:val="en-GB"/>
            <w:rPrChange w:id="304" w:author="Davide Lombardi" w:date="2020-03-26T13:38:00Z">
              <w:rPr/>
            </w:rPrChange>
          </w:rPr>
          <w:t xml:space="preserve"> to be evaluated against </w:t>
        </w:r>
      </w:ins>
      <w:ins w:id="305" w:author="Davide Lombardi" w:date="2020-03-24T12:11:00Z">
        <w:r w:rsidRPr="00450C0D">
          <w:rPr>
            <w:rFonts w:ascii="Arial" w:hAnsi="Arial" w:cs="Arial"/>
            <w:sz w:val="20"/>
            <w:szCs w:val="20"/>
            <w:lang w:val="en-GB"/>
            <w:rPrChange w:id="306" w:author="Davide Lombardi" w:date="2020-03-26T13:38:00Z">
              <w:rPr/>
            </w:rPrChange>
          </w:rPr>
          <w:t>regulated environmental factors.</w:t>
        </w:r>
      </w:ins>
      <w:del w:id="307" w:author="Davide Lombardi" w:date="2020-03-24T12:10:00Z">
        <w:r w:rsidR="00647BEE" w:rsidRPr="00450C0D" w:rsidDel="00EB6562">
          <w:rPr>
            <w:rFonts w:ascii="Arial" w:hAnsi="Arial" w:cs="Arial"/>
            <w:sz w:val="20"/>
            <w:szCs w:val="20"/>
            <w:lang w:val="en-GB"/>
            <w:rPrChange w:id="308" w:author="Davide Lombardi" w:date="2020-03-26T13:38:00Z">
              <w:rPr/>
            </w:rPrChange>
          </w:rPr>
          <w:delText>.</w:delText>
        </w:r>
      </w:del>
    </w:p>
    <w:p w14:paraId="2125CB2B" w14:textId="6ABBCA34" w:rsidR="0078485C" w:rsidRPr="00450C0D" w:rsidRDefault="0078485C" w:rsidP="00395CF2">
      <w:pPr>
        <w:pStyle w:val="Body"/>
        <w:jc w:val="both"/>
        <w:rPr>
          <w:rFonts w:ascii="Arial" w:hAnsi="Arial" w:cs="Arial"/>
          <w:sz w:val="20"/>
          <w:szCs w:val="20"/>
          <w:lang w:val="en-GB"/>
          <w:rPrChange w:id="309" w:author="Davide Lombardi" w:date="2020-03-26T13:38:00Z">
            <w:rPr/>
          </w:rPrChange>
        </w:rPr>
      </w:pPr>
      <w:ins w:id="310" w:author="Davide Lombardi" w:date="2020-03-26T13:42:00Z">
        <w:r w:rsidRPr="00450C0D">
          <w:rPr>
            <w:rFonts w:ascii="Arial" w:hAnsi="Arial" w:cs="Arial"/>
            <w:sz w:val="20"/>
            <w:szCs w:val="20"/>
            <w:lang w:val="en-GB"/>
          </w:rPr>
          <w:t xml:space="preserve">We </w:t>
        </w:r>
      </w:ins>
      <w:ins w:id="311" w:author="Davide Lombardi" w:date="2020-03-26T13:46:00Z">
        <w:r w:rsidRPr="00450C0D">
          <w:rPr>
            <w:rFonts w:ascii="Arial" w:hAnsi="Arial" w:cs="Arial"/>
            <w:sz w:val="20"/>
            <w:szCs w:val="20"/>
            <w:lang w:val="en-GB"/>
          </w:rPr>
          <w:t xml:space="preserve">further </w:t>
        </w:r>
      </w:ins>
      <w:ins w:id="312" w:author="Davide Lombardi" w:date="2020-03-26T13:42:00Z">
        <w:r w:rsidRPr="00450C0D">
          <w:rPr>
            <w:rFonts w:ascii="Arial" w:hAnsi="Arial" w:cs="Arial"/>
            <w:sz w:val="20"/>
            <w:szCs w:val="20"/>
            <w:lang w:val="en-GB"/>
          </w:rPr>
          <w:t xml:space="preserve">simulate a decision process taking place within the DAO with the aim of selecting the best option among the proposed ones, relying on the </w:t>
        </w:r>
      </w:ins>
      <w:ins w:id="313" w:author="Davide Lombardi" w:date="2020-03-26T13:43:00Z">
        <w:r w:rsidRPr="00450C0D">
          <w:rPr>
            <w:rFonts w:ascii="Arial" w:hAnsi="Arial" w:cs="Arial"/>
            <w:sz w:val="20"/>
            <w:szCs w:val="20"/>
            <w:lang w:val="en-GB"/>
          </w:rPr>
          <w:t>reputation granted to users and on the re</w:t>
        </w:r>
      </w:ins>
      <w:ins w:id="314" w:author="Davide Lombardi" w:date="2020-03-26T13:44:00Z">
        <w:r w:rsidRPr="00450C0D">
          <w:rPr>
            <w:rFonts w:ascii="Arial" w:hAnsi="Arial" w:cs="Arial"/>
            <w:sz w:val="20"/>
            <w:szCs w:val="20"/>
            <w:lang w:val="en-GB"/>
          </w:rPr>
          <w:t>cording system of the BC.</w:t>
        </w:r>
      </w:ins>
    </w:p>
    <w:p w14:paraId="425B6514" w14:textId="32BBE4C5" w:rsidR="00D94C98" w:rsidRPr="00450C0D" w:rsidRDefault="000478EE" w:rsidP="00DE3F2C">
      <w:pPr>
        <w:pStyle w:val="Body"/>
        <w:jc w:val="both"/>
        <w:rPr>
          <w:rFonts w:ascii="Arial" w:hAnsi="Arial" w:cs="Arial"/>
          <w:sz w:val="20"/>
          <w:szCs w:val="20"/>
          <w:lang w:val="en-GB"/>
          <w:rPrChange w:id="315" w:author="Davide Lombardi" w:date="2020-03-26T13:38:00Z">
            <w:rPr/>
          </w:rPrChange>
        </w:rPr>
      </w:pPr>
      <w:r w:rsidRPr="00450C0D">
        <w:rPr>
          <w:rFonts w:ascii="Arial" w:hAnsi="Arial" w:cs="Arial"/>
          <w:sz w:val="20"/>
          <w:szCs w:val="20"/>
          <w:lang w:val="en-GB"/>
          <w:rPrChange w:id="316" w:author="Davide Lombardi" w:date="2020-03-26T13:38:00Z">
            <w:rPr/>
          </w:rPrChange>
        </w:rPr>
        <w:t xml:space="preserve">We have validated the process of decision making via the governance system </w:t>
      </w:r>
      <w:r w:rsidR="009D680D" w:rsidRPr="00450C0D">
        <w:rPr>
          <w:rFonts w:ascii="Arial" w:hAnsi="Arial" w:cs="Arial"/>
          <w:sz w:val="20"/>
          <w:szCs w:val="20"/>
          <w:lang w:val="en-GB"/>
          <w:rPrChange w:id="317" w:author="Davide Lombardi" w:date="2020-03-26T13:38:00Z">
            <w:rPr/>
          </w:rPrChange>
        </w:rPr>
        <w:t xml:space="preserve">allowed by the </w:t>
      </w:r>
      <w:r w:rsidRPr="00450C0D">
        <w:rPr>
          <w:rFonts w:ascii="Arial" w:hAnsi="Arial" w:cs="Arial"/>
          <w:sz w:val="20"/>
          <w:szCs w:val="20"/>
          <w:lang w:val="en-GB"/>
          <w:rPrChange w:id="318" w:author="Davide Lombardi" w:date="2020-03-26T13:38:00Z">
            <w:rPr/>
          </w:rPrChange>
        </w:rPr>
        <w:t>DAO</w:t>
      </w:r>
      <w:del w:id="319" w:author="Davide Lombardi" w:date="2020-03-24T12:02:00Z">
        <w:r w:rsidRPr="00450C0D" w:rsidDel="00A334F4">
          <w:rPr>
            <w:rFonts w:ascii="Arial" w:hAnsi="Arial" w:cs="Arial"/>
            <w:sz w:val="20"/>
            <w:szCs w:val="20"/>
            <w:lang w:val="en-GB"/>
            <w:rPrChange w:id="320" w:author="Davide Lombardi" w:date="2020-03-26T13:38:00Z">
              <w:rPr/>
            </w:rPrChange>
          </w:rPr>
          <w:delText xml:space="preserve"> </w:delText>
        </w:r>
      </w:del>
      <w:r w:rsidRPr="00450C0D">
        <w:rPr>
          <w:rFonts w:ascii="Arial" w:hAnsi="Arial" w:cs="Arial"/>
          <w:sz w:val="20"/>
          <w:szCs w:val="20"/>
          <w:lang w:val="en-GB"/>
          <w:rPrChange w:id="321" w:author="Davide Lombardi" w:date="2020-03-26T13:38:00Z">
            <w:rPr/>
          </w:rPrChange>
        </w:rPr>
        <w:t xml:space="preserve">, and </w:t>
      </w:r>
      <w:r w:rsidR="009D680D" w:rsidRPr="00450C0D">
        <w:rPr>
          <w:rFonts w:ascii="Arial" w:hAnsi="Arial" w:cs="Arial"/>
          <w:sz w:val="20"/>
          <w:szCs w:val="20"/>
          <w:lang w:val="en-GB"/>
          <w:rPrChange w:id="322" w:author="Davide Lombardi" w:date="2020-03-26T13:38:00Z">
            <w:rPr/>
          </w:rPrChange>
        </w:rPr>
        <w:t>concurrently</w:t>
      </w:r>
      <w:r w:rsidRPr="00450C0D">
        <w:rPr>
          <w:rFonts w:ascii="Arial" w:hAnsi="Arial" w:cs="Arial"/>
          <w:sz w:val="20"/>
          <w:szCs w:val="20"/>
          <w:lang w:val="en-GB"/>
          <w:rPrChange w:id="323" w:author="Davide Lombardi" w:date="2020-03-26T13:38:00Z">
            <w:rPr/>
          </w:rPrChange>
        </w:rPr>
        <w:t xml:space="preserve"> </w:t>
      </w:r>
      <w:r w:rsidR="009A762C" w:rsidRPr="00450C0D">
        <w:rPr>
          <w:rFonts w:ascii="Arial" w:hAnsi="Arial" w:cs="Arial"/>
          <w:sz w:val="20"/>
          <w:szCs w:val="20"/>
          <w:lang w:val="en-GB"/>
          <w:rPrChange w:id="324" w:author="Davide Lombardi" w:date="2020-03-26T13:38:00Z">
            <w:rPr/>
          </w:rPrChange>
        </w:rPr>
        <w:t>developed</w:t>
      </w:r>
      <w:r w:rsidR="009D680D" w:rsidRPr="00450C0D">
        <w:rPr>
          <w:rFonts w:ascii="Arial" w:hAnsi="Arial" w:cs="Arial"/>
          <w:sz w:val="20"/>
          <w:szCs w:val="20"/>
          <w:lang w:val="en-GB"/>
          <w:rPrChange w:id="325" w:author="Davide Lombardi" w:date="2020-03-26T13:38:00Z">
            <w:rPr/>
          </w:rPrChange>
        </w:rPr>
        <w:t xml:space="preserve"> </w:t>
      </w:r>
      <w:r w:rsidRPr="00450C0D">
        <w:rPr>
          <w:rFonts w:ascii="Arial" w:hAnsi="Arial" w:cs="Arial"/>
          <w:sz w:val="20"/>
          <w:szCs w:val="20"/>
          <w:lang w:val="en-GB"/>
          <w:rPrChange w:id="326" w:author="Davide Lombardi" w:date="2020-03-26T13:38:00Z">
            <w:rPr/>
          </w:rPrChange>
        </w:rPr>
        <w:t xml:space="preserve">the </w:t>
      </w:r>
      <w:r w:rsidR="00647BEE" w:rsidRPr="00450C0D">
        <w:rPr>
          <w:rFonts w:ascii="Arial" w:hAnsi="Arial" w:cs="Arial"/>
          <w:sz w:val="20"/>
          <w:szCs w:val="20"/>
          <w:lang w:val="en-GB"/>
          <w:rPrChange w:id="327" w:author="Davide Lombardi" w:date="2020-03-26T13:38:00Z">
            <w:rPr/>
          </w:rPrChange>
        </w:rPr>
        <w:t xml:space="preserve">infrastructure </w:t>
      </w:r>
      <w:r w:rsidRPr="00450C0D">
        <w:rPr>
          <w:rFonts w:ascii="Arial" w:hAnsi="Arial" w:cs="Arial"/>
          <w:sz w:val="20"/>
          <w:szCs w:val="20"/>
          <w:lang w:val="en-GB"/>
          <w:rPrChange w:id="328" w:author="Davide Lombardi" w:date="2020-03-26T13:38:00Z">
            <w:rPr/>
          </w:rPrChange>
        </w:rPr>
        <w:t xml:space="preserve">connection between a shape grammar system on parametric software and the smart contracts </w:t>
      </w:r>
      <w:r w:rsidR="00D94C98" w:rsidRPr="00450C0D">
        <w:rPr>
          <w:rFonts w:ascii="Arial" w:hAnsi="Arial" w:cs="Arial"/>
          <w:sz w:val="20"/>
          <w:szCs w:val="20"/>
          <w:lang w:val="en-GB"/>
          <w:rPrChange w:id="329" w:author="Davide Lombardi" w:date="2020-03-26T13:38:00Z">
            <w:rPr/>
          </w:rPrChange>
        </w:rPr>
        <w:t xml:space="preserve">embedded </w:t>
      </w:r>
      <w:r w:rsidRPr="00450C0D">
        <w:rPr>
          <w:rFonts w:ascii="Arial" w:hAnsi="Arial" w:cs="Arial"/>
          <w:sz w:val="20"/>
          <w:szCs w:val="20"/>
          <w:lang w:val="en-GB"/>
          <w:rPrChange w:id="330" w:author="Davide Lombardi" w:date="2020-03-26T13:38:00Z">
            <w:rPr/>
          </w:rPrChange>
        </w:rPr>
        <w:t xml:space="preserve">on a DAO. </w:t>
      </w:r>
    </w:p>
    <w:p w14:paraId="64D1618C" w14:textId="45A858B1" w:rsidR="00D94C98" w:rsidRPr="00450C0D" w:rsidRDefault="00647BEE" w:rsidP="00DE3F2C">
      <w:pPr>
        <w:pStyle w:val="Body"/>
        <w:jc w:val="both"/>
        <w:rPr>
          <w:ins w:id="331" w:author="Davide Lombardi" w:date="2020-03-24T12:13:00Z"/>
          <w:rFonts w:ascii="Arial" w:hAnsi="Arial" w:cs="Arial"/>
          <w:sz w:val="20"/>
          <w:szCs w:val="20"/>
          <w:lang w:val="en-GB"/>
          <w:rPrChange w:id="332" w:author="Davide Lombardi" w:date="2020-03-26T13:38:00Z">
            <w:rPr>
              <w:ins w:id="333" w:author="Davide Lombardi" w:date="2020-03-24T12:13:00Z"/>
            </w:rPr>
          </w:rPrChange>
        </w:rPr>
      </w:pPr>
      <w:r w:rsidRPr="00450C0D">
        <w:rPr>
          <w:rFonts w:ascii="Arial" w:hAnsi="Arial" w:cs="Arial"/>
          <w:sz w:val="20"/>
          <w:szCs w:val="20"/>
          <w:lang w:val="en-GB"/>
          <w:rPrChange w:id="334" w:author="Davide Lombardi" w:date="2020-03-26T13:38:00Z">
            <w:rPr/>
          </w:rPrChange>
        </w:rPr>
        <w:t xml:space="preserve">In terms of </w:t>
      </w:r>
      <w:ins w:id="335" w:author="Davide Lombardi" w:date="2020-03-26T13:49:00Z">
        <w:r w:rsidR="003554DF" w:rsidRPr="00450C0D">
          <w:rPr>
            <w:rFonts w:ascii="Arial" w:hAnsi="Arial" w:cs="Arial"/>
            <w:sz w:val="20"/>
            <w:szCs w:val="20"/>
            <w:lang w:val="en-GB"/>
          </w:rPr>
          <w:t xml:space="preserve">the </w:t>
        </w:r>
      </w:ins>
      <w:r w:rsidRPr="00450C0D">
        <w:rPr>
          <w:rFonts w:ascii="Arial" w:hAnsi="Arial" w:cs="Arial"/>
          <w:sz w:val="20"/>
          <w:szCs w:val="20"/>
          <w:lang w:val="en-GB"/>
          <w:rPrChange w:id="336" w:author="Davide Lombardi" w:date="2020-03-26T13:38:00Z">
            <w:rPr/>
          </w:rPrChange>
        </w:rPr>
        <w:t>structure of the research, t</w:t>
      </w:r>
      <w:r w:rsidR="000478EE" w:rsidRPr="00450C0D">
        <w:rPr>
          <w:rFonts w:ascii="Arial" w:hAnsi="Arial" w:cs="Arial"/>
          <w:sz w:val="20"/>
          <w:szCs w:val="20"/>
          <w:lang w:val="en-GB"/>
          <w:rPrChange w:id="337" w:author="Davide Lombardi" w:date="2020-03-26T13:38:00Z">
            <w:rPr/>
          </w:rPrChange>
        </w:rPr>
        <w:t xml:space="preserve">he paper presents in sequence the DAO we have set up, its governance </w:t>
      </w:r>
      <w:r w:rsidR="009D680D" w:rsidRPr="00450C0D">
        <w:rPr>
          <w:rFonts w:ascii="Arial" w:hAnsi="Arial" w:cs="Arial"/>
          <w:sz w:val="20"/>
          <w:szCs w:val="20"/>
          <w:lang w:val="en-GB"/>
          <w:rPrChange w:id="338" w:author="Davide Lombardi" w:date="2020-03-26T13:38:00Z">
            <w:rPr/>
          </w:rPrChange>
        </w:rPr>
        <w:t xml:space="preserve">and reputation </w:t>
      </w:r>
      <w:r w:rsidR="000478EE" w:rsidRPr="00450C0D">
        <w:rPr>
          <w:rFonts w:ascii="Arial" w:hAnsi="Arial" w:cs="Arial"/>
          <w:sz w:val="20"/>
          <w:szCs w:val="20"/>
          <w:lang w:val="en-GB"/>
          <w:rPrChange w:id="339" w:author="Davide Lombardi" w:date="2020-03-26T13:38:00Z">
            <w:rPr/>
          </w:rPrChange>
        </w:rPr>
        <w:t xml:space="preserve">system, the design and application of the grammars through the DAO, </w:t>
      </w:r>
      <w:r w:rsidRPr="00450C0D">
        <w:rPr>
          <w:rFonts w:ascii="Arial" w:hAnsi="Arial" w:cs="Arial"/>
          <w:sz w:val="20"/>
          <w:szCs w:val="20"/>
          <w:lang w:val="en-GB"/>
          <w:rPrChange w:id="340" w:author="Davide Lombardi" w:date="2020-03-26T13:38:00Z">
            <w:rPr/>
          </w:rPrChange>
        </w:rPr>
        <w:t xml:space="preserve">the voting of grammarists through the DAO to select the best grammar, </w:t>
      </w:r>
      <w:r w:rsidR="000478EE" w:rsidRPr="00450C0D">
        <w:rPr>
          <w:rFonts w:ascii="Arial" w:hAnsi="Arial" w:cs="Arial"/>
          <w:sz w:val="20"/>
          <w:szCs w:val="20"/>
          <w:lang w:val="en-GB"/>
          <w:rPrChange w:id="341" w:author="Davide Lombardi" w:date="2020-03-26T13:38:00Z">
            <w:rPr/>
          </w:rPrChange>
        </w:rPr>
        <w:t xml:space="preserve">and the connection between the parametric </w:t>
      </w:r>
      <w:r w:rsidR="009D680D" w:rsidRPr="00450C0D">
        <w:rPr>
          <w:rFonts w:ascii="Arial" w:hAnsi="Arial" w:cs="Arial"/>
          <w:sz w:val="20"/>
          <w:szCs w:val="20"/>
          <w:lang w:val="en-GB"/>
          <w:rPrChange w:id="342" w:author="Davide Lombardi" w:date="2020-03-26T13:38:00Z">
            <w:rPr/>
          </w:rPrChange>
        </w:rPr>
        <w:t xml:space="preserve">environment </w:t>
      </w:r>
      <w:r w:rsidRPr="00450C0D">
        <w:rPr>
          <w:rFonts w:ascii="Arial" w:hAnsi="Arial" w:cs="Arial"/>
          <w:sz w:val="20"/>
          <w:szCs w:val="20"/>
          <w:lang w:val="en-GB"/>
          <w:rPrChange w:id="343" w:author="Davide Lombardi" w:date="2020-03-26T13:38:00Z">
            <w:rPr/>
          </w:rPrChange>
        </w:rPr>
        <w:t>of Rhino</w:t>
      </w:r>
      <w:ins w:id="344" w:author="Davide Lombardi" w:date="2020-03-26T13:23:00Z">
        <w:r w:rsidR="00134F48" w:rsidRPr="00450C0D">
          <w:rPr>
            <w:rFonts w:ascii="Arial" w:hAnsi="Arial" w:cs="Arial"/>
            <w:sz w:val="20"/>
            <w:szCs w:val="20"/>
            <w:lang w:val="en-GB"/>
            <w:rPrChange w:id="345" w:author="Davide Lombardi" w:date="2020-03-26T13:38:00Z">
              <w:rPr>
                <w:highlight w:val="green"/>
                <w:lang w:val="en-GB"/>
              </w:rPr>
            </w:rPrChange>
          </w:rPr>
          <w:t>ceros</w:t>
        </w:r>
      </w:ins>
      <w:del w:id="346" w:author="Davide Lombardi" w:date="2020-03-24T12:11:00Z">
        <w:r w:rsidRPr="00450C0D" w:rsidDel="00EB6562">
          <w:rPr>
            <w:rFonts w:ascii="Arial" w:hAnsi="Arial" w:cs="Arial"/>
            <w:sz w:val="20"/>
            <w:szCs w:val="20"/>
            <w:lang w:val="en-GB"/>
            <w:rPrChange w:id="347" w:author="Davide Lombardi" w:date="2020-03-26T13:38:00Z">
              <w:rPr/>
            </w:rPrChange>
          </w:rPr>
          <w:delText xml:space="preserve"> </w:delText>
        </w:r>
      </w:del>
      <w:r w:rsidRPr="00450C0D">
        <w:rPr>
          <w:rFonts w:ascii="Arial" w:hAnsi="Arial" w:cs="Arial"/>
          <w:sz w:val="20"/>
          <w:szCs w:val="20"/>
          <w:lang w:val="en-GB"/>
          <w:rPrChange w:id="348" w:author="Davide Lombardi" w:date="2020-03-26T13:38:00Z">
            <w:rPr/>
          </w:rPrChange>
        </w:rPr>
        <w:t xml:space="preserve">/Grasshopper </w:t>
      </w:r>
      <w:r w:rsidR="000478EE" w:rsidRPr="00450C0D">
        <w:rPr>
          <w:rFonts w:ascii="Arial" w:hAnsi="Arial" w:cs="Arial"/>
          <w:sz w:val="20"/>
          <w:szCs w:val="20"/>
          <w:lang w:val="en-GB"/>
          <w:rPrChange w:id="349" w:author="Davide Lombardi" w:date="2020-03-26T13:38:00Z">
            <w:rPr/>
          </w:rPrChange>
        </w:rPr>
        <w:t xml:space="preserve">and the DAO. </w:t>
      </w:r>
    </w:p>
    <w:p w14:paraId="2FC9F62E" w14:textId="68AB852B" w:rsidR="00B14BE1" w:rsidRPr="00450C0D" w:rsidRDefault="005964CE" w:rsidP="00DE3F2C">
      <w:pPr>
        <w:pStyle w:val="Body"/>
        <w:jc w:val="both"/>
        <w:rPr>
          <w:ins w:id="350" w:author="Davide Lombardi" w:date="2020-03-26T13:37:00Z"/>
          <w:rFonts w:ascii="Arial" w:hAnsi="Arial" w:cs="Arial"/>
          <w:sz w:val="20"/>
          <w:szCs w:val="20"/>
          <w:lang w:val="en-GB"/>
        </w:rPr>
      </w:pPr>
      <w:bookmarkStart w:id="351" w:name="_GoBack"/>
      <w:ins w:id="352" w:author="Davide Lombardi" w:date="2020-03-24T12:14:00Z">
        <w:r w:rsidRPr="00450C0D">
          <w:rPr>
            <w:rFonts w:ascii="Arial" w:hAnsi="Arial" w:cs="Arial"/>
            <w:sz w:val="20"/>
            <w:szCs w:val="20"/>
            <w:lang w:val="en-GB"/>
          </w:rPr>
          <w:t xml:space="preserve">The paper </w:t>
        </w:r>
      </w:ins>
      <w:ins w:id="353" w:author="Davide Lombardi" w:date="2020-03-26T13:26:00Z">
        <w:r w:rsidR="00134F48" w:rsidRPr="00450C0D">
          <w:rPr>
            <w:rFonts w:ascii="Arial" w:hAnsi="Arial" w:cs="Arial"/>
            <w:sz w:val="20"/>
            <w:szCs w:val="20"/>
            <w:lang w:val="en-GB"/>
          </w:rPr>
          <w:t>showcases</w:t>
        </w:r>
      </w:ins>
      <w:ins w:id="354" w:author="Davide Lombardi" w:date="2020-03-26T13:25:00Z">
        <w:r w:rsidR="00134F48" w:rsidRPr="00450C0D">
          <w:rPr>
            <w:rFonts w:ascii="Arial" w:hAnsi="Arial" w:cs="Arial"/>
            <w:sz w:val="20"/>
            <w:szCs w:val="20"/>
            <w:lang w:val="en-GB"/>
          </w:rPr>
          <w:t xml:space="preserve"> </w:t>
        </w:r>
      </w:ins>
      <w:ins w:id="355" w:author="Davide Lombardi" w:date="2020-03-26T13:26:00Z">
        <w:r w:rsidR="00134F48" w:rsidRPr="00450C0D">
          <w:rPr>
            <w:rFonts w:ascii="Arial" w:hAnsi="Arial" w:cs="Arial"/>
            <w:sz w:val="20"/>
            <w:szCs w:val="20"/>
            <w:lang w:val="en-GB"/>
          </w:rPr>
          <w:t xml:space="preserve">a robust workflow integrating </w:t>
        </w:r>
      </w:ins>
      <w:ins w:id="356" w:author="Davide Lombardi" w:date="2020-03-26T13:27:00Z">
        <w:r w:rsidR="00134F48" w:rsidRPr="00450C0D">
          <w:rPr>
            <w:rFonts w:ascii="Arial" w:hAnsi="Arial" w:cs="Arial"/>
            <w:sz w:val="20"/>
            <w:szCs w:val="20"/>
            <w:lang w:val="en-GB"/>
          </w:rPr>
          <w:t xml:space="preserve">cutting-edge parametric design tools with the </w:t>
        </w:r>
      </w:ins>
      <w:ins w:id="357" w:author="Davide Lombardi" w:date="2020-03-26T13:28:00Z">
        <w:r w:rsidR="00134F48" w:rsidRPr="00450C0D">
          <w:rPr>
            <w:rFonts w:ascii="Arial" w:hAnsi="Arial" w:cs="Arial"/>
            <w:sz w:val="20"/>
            <w:szCs w:val="20"/>
            <w:lang w:val="en-GB"/>
          </w:rPr>
          <w:t xml:space="preserve">novel </w:t>
        </w:r>
      </w:ins>
      <w:ins w:id="358" w:author="Davide Lombardi" w:date="2020-03-26T13:27:00Z">
        <w:r w:rsidR="00134F48" w:rsidRPr="00450C0D">
          <w:rPr>
            <w:rFonts w:ascii="Arial" w:hAnsi="Arial" w:cs="Arial"/>
            <w:sz w:val="20"/>
            <w:szCs w:val="20"/>
            <w:lang w:val="en-GB"/>
          </w:rPr>
          <w:t xml:space="preserve">BC </w:t>
        </w:r>
        <w:bookmarkEnd w:id="351"/>
        <w:r w:rsidR="00134F48" w:rsidRPr="00450C0D">
          <w:rPr>
            <w:rFonts w:ascii="Arial" w:hAnsi="Arial" w:cs="Arial"/>
            <w:sz w:val="20"/>
            <w:szCs w:val="20"/>
            <w:lang w:val="en-GB"/>
          </w:rPr>
          <w:t>technology</w:t>
        </w:r>
      </w:ins>
      <w:ins w:id="359" w:author="Davide Lombardi" w:date="2020-03-26T13:35:00Z">
        <w:r w:rsidR="00B14BE1" w:rsidRPr="00450C0D">
          <w:rPr>
            <w:rFonts w:ascii="Arial" w:hAnsi="Arial" w:cs="Arial"/>
            <w:sz w:val="20"/>
            <w:szCs w:val="20"/>
            <w:lang w:val="en-GB"/>
          </w:rPr>
          <w:t xml:space="preserve"> </w:t>
        </w:r>
      </w:ins>
      <w:ins w:id="360" w:author="Davide Lombardi" w:date="2020-03-26T13:28:00Z">
        <w:r w:rsidR="00134F48" w:rsidRPr="00450C0D">
          <w:rPr>
            <w:rFonts w:ascii="Arial" w:hAnsi="Arial" w:cs="Arial"/>
            <w:sz w:val="20"/>
            <w:szCs w:val="20"/>
            <w:lang w:val="en-GB"/>
          </w:rPr>
          <w:t xml:space="preserve">applied as a mean for </w:t>
        </w:r>
        <w:r w:rsidR="00B14BE1" w:rsidRPr="00450C0D">
          <w:rPr>
            <w:rFonts w:ascii="Arial" w:hAnsi="Arial" w:cs="Arial"/>
            <w:sz w:val="20"/>
            <w:szCs w:val="20"/>
            <w:lang w:val="en-GB"/>
          </w:rPr>
          <w:t xml:space="preserve">fostering </w:t>
        </w:r>
      </w:ins>
      <w:ins w:id="361" w:author="Davide Lombardi" w:date="2020-03-26T13:34:00Z">
        <w:r w:rsidR="00B14BE1" w:rsidRPr="00450C0D">
          <w:rPr>
            <w:rFonts w:ascii="Arial" w:hAnsi="Arial" w:cs="Arial"/>
            <w:sz w:val="20"/>
            <w:szCs w:val="20"/>
            <w:lang w:val="en-GB"/>
          </w:rPr>
          <w:t xml:space="preserve">collaboration </w:t>
        </w:r>
      </w:ins>
      <w:ins w:id="362" w:author="Davide Lombardi" w:date="2020-03-26T13:35:00Z">
        <w:r w:rsidR="00B14BE1" w:rsidRPr="00450C0D">
          <w:rPr>
            <w:rFonts w:ascii="Arial" w:hAnsi="Arial" w:cs="Arial"/>
            <w:sz w:val="20"/>
            <w:szCs w:val="20"/>
            <w:lang w:val="en-GB"/>
          </w:rPr>
          <w:t xml:space="preserve">while </w:t>
        </w:r>
      </w:ins>
      <w:ins w:id="363" w:author="Davide Lombardi" w:date="2020-03-26T13:50:00Z">
        <w:r w:rsidR="003554DF" w:rsidRPr="00450C0D">
          <w:rPr>
            <w:rFonts w:ascii="Arial" w:hAnsi="Arial" w:cs="Arial"/>
            <w:sz w:val="20"/>
            <w:szCs w:val="20"/>
            <w:lang w:val="en-GB"/>
          </w:rPr>
          <w:t xml:space="preserve">also </w:t>
        </w:r>
      </w:ins>
      <w:ins w:id="364" w:author="Davide Lombardi" w:date="2020-03-26T13:35:00Z">
        <w:r w:rsidR="00B14BE1" w:rsidRPr="00450C0D">
          <w:rPr>
            <w:rFonts w:ascii="Arial" w:hAnsi="Arial" w:cs="Arial"/>
            <w:sz w:val="20"/>
            <w:szCs w:val="20"/>
            <w:lang w:val="en-GB"/>
          </w:rPr>
          <w:t>securing financial transaction via the smart contracts.</w:t>
        </w:r>
      </w:ins>
      <w:ins w:id="365" w:author="Davide Lombardi" w:date="2020-03-26T13:34:00Z">
        <w:r w:rsidR="00B14BE1" w:rsidRPr="00450C0D">
          <w:rPr>
            <w:rFonts w:ascii="Arial" w:hAnsi="Arial" w:cs="Arial"/>
            <w:sz w:val="20"/>
            <w:szCs w:val="20"/>
            <w:lang w:val="en-GB"/>
          </w:rPr>
          <w:t xml:space="preserve"> </w:t>
        </w:r>
      </w:ins>
    </w:p>
    <w:p w14:paraId="2B9F6C40" w14:textId="1720BC62" w:rsidR="00134F48" w:rsidRPr="00450C0D" w:rsidRDefault="00B14BE1" w:rsidP="00DE3F2C">
      <w:pPr>
        <w:pStyle w:val="Body"/>
        <w:jc w:val="both"/>
        <w:rPr>
          <w:ins w:id="366" w:author="Davide Lombardi" w:date="2020-03-26T13:35:00Z"/>
          <w:rFonts w:ascii="Arial" w:hAnsi="Arial" w:cs="Arial"/>
          <w:sz w:val="20"/>
          <w:szCs w:val="20"/>
          <w:lang w:val="en-GB"/>
        </w:rPr>
      </w:pPr>
      <w:ins w:id="367" w:author="Davide Lombardi" w:date="2020-03-26T13:37:00Z">
        <w:r w:rsidRPr="00450C0D">
          <w:rPr>
            <w:rFonts w:ascii="Arial" w:hAnsi="Arial" w:cs="Arial"/>
            <w:sz w:val="20"/>
            <w:szCs w:val="20"/>
            <w:lang w:val="en-GB"/>
            <w:rPrChange w:id="368" w:author="Davide Lombardi" w:date="2020-03-26T13:38:00Z">
              <w:rPr>
                <w:highlight w:val="cyan"/>
                <w:lang w:val="en-GB"/>
              </w:rPr>
            </w:rPrChange>
          </w:rPr>
          <w:t>The presented approach provides the framework for a shift in the Architecture industry</w:t>
        </w:r>
      </w:ins>
      <w:ins w:id="369" w:author="Davide Lombardi" w:date="2020-03-26T13:50:00Z">
        <w:r w:rsidR="003554DF" w:rsidRPr="00450C0D">
          <w:rPr>
            <w:rFonts w:ascii="Arial" w:hAnsi="Arial" w:cs="Arial"/>
            <w:sz w:val="20"/>
            <w:szCs w:val="20"/>
            <w:lang w:val="en-GB"/>
          </w:rPr>
          <w:t>,</w:t>
        </w:r>
      </w:ins>
      <w:ins w:id="370" w:author="Davide Lombardi" w:date="2020-03-26T13:37:00Z">
        <w:r w:rsidRPr="00450C0D">
          <w:rPr>
            <w:rFonts w:ascii="Arial" w:hAnsi="Arial" w:cs="Arial"/>
            <w:sz w:val="20"/>
            <w:szCs w:val="20"/>
            <w:lang w:val="en-GB"/>
            <w:rPrChange w:id="371" w:author="Davide Lombardi" w:date="2020-03-26T13:38:00Z">
              <w:rPr>
                <w:highlight w:val="cyan"/>
                <w:lang w:val="en-GB"/>
              </w:rPr>
            </w:rPrChange>
          </w:rPr>
          <w:t xml:space="preserve"> providing a further step in the line of research that connects decentralisation and design value.</w:t>
        </w:r>
      </w:ins>
    </w:p>
    <w:p w14:paraId="6C5A8FDE" w14:textId="77777777" w:rsidR="00B14BE1" w:rsidRPr="00450C0D" w:rsidRDefault="00B14BE1" w:rsidP="00DE3F2C">
      <w:pPr>
        <w:pStyle w:val="Body"/>
        <w:jc w:val="both"/>
        <w:rPr>
          <w:rFonts w:ascii="Arial" w:hAnsi="Arial" w:cs="Arial"/>
          <w:sz w:val="20"/>
          <w:szCs w:val="20"/>
          <w:lang w:val="en-GB"/>
          <w:rPrChange w:id="372" w:author="Davide Lombardi" w:date="2020-03-26T13:38:00Z">
            <w:rPr/>
          </w:rPrChange>
        </w:rPr>
      </w:pPr>
    </w:p>
    <w:p w14:paraId="3D7DF382" w14:textId="2E6FCB8D" w:rsidR="00AC5587" w:rsidRPr="00450C0D" w:rsidDel="00B14BE1" w:rsidRDefault="000478EE" w:rsidP="00395CF2">
      <w:pPr>
        <w:pStyle w:val="Body"/>
        <w:jc w:val="both"/>
        <w:rPr>
          <w:del w:id="373" w:author="Davide Lombardi" w:date="2020-03-26T13:28:00Z"/>
          <w:rFonts w:ascii="Arial" w:hAnsi="Arial" w:cs="Arial"/>
          <w:sz w:val="20"/>
          <w:szCs w:val="20"/>
          <w:lang w:val="en-GB"/>
          <w:rPrChange w:id="374" w:author="Davide Lombardi" w:date="2020-03-26T13:38:00Z">
            <w:rPr>
              <w:del w:id="375" w:author="Davide Lombardi" w:date="2020-03-26T13:28:00Z"/>
            </w:rPr>
          </w:rPrChange>
        </w:rPr>
      </w:pPr>
      <w:del w:id="376" w:author="Davide Lombardi" w:date="2020-03-26T13:28:00Z">
        <w:r w:rsidRPr="00450C0D" w:rsidDel="00B14BE1">
          <w:rPr>
            <w:rFonts w:ascii="Arial" w:hAnsi="Arial" w:cs="Arial"/>
            <w:sz w:val="20"/>
            <w:szCs w:val="20"/>
            <w:lang w:val="en-GB"/>
            <w:rPrChange w:id="377" w:author="Davide Lombardi" w:date="2020-03-26T13:38:00Z">
              <w:rPr/>
            </w:rPrChange>
          </w:rPr>
          <w:delText xml:space="preserve">The paper considers further the implications of decentralisation of Architectural Design as </w:delText>
        </w:r>
        <w:r w:rsidR="00647BEE" w:rsidRPr="00450C0D" w:rsidDel="00B14BE1">
          <w:rPr>
            <w:rFonts w:ascii="Arial" w:hAnsi="Arial" w:cs="Arial"/>
            <w:sz w:val="20"/>
            <w:szCs w:val="20"/>
            <w:lang w:val="en-GB"/>
            <w:rPrChange w:id="378" w:author="Davide Lombardi" w:date="2020-03-26T13:38:00Z">
              <w:rPr/>
            </w:rPrChange>
          </w:rPr>
          <w:delText>a practice and discipline</w:delText>
        </w:r>
        <w:r w:rsidRPr="00450C0D" w:rsidDel="00B14BE1">
          <w:rPr>
            <w:rFonts w:ascii="Arial" w:hAnsi="Arial" w:cs="Arial"/>
            <w:sz w:val="20"/>
            <w:szCs w:val="20"/>
            <w:lang w:val="en-GB"/>
            <w:rPrChange w:id="379" w:author="Davide Lombardi" w:date="2020-03-26T13:38:00Z">
              <w:rPr/>
            </w:rPrChange>
          </w:rPr>
          <w:delText>, with blockchain as an underlying technology.</w:delText>
        </w:r>
      </w:del>
    </w:p>
    <w:p w14:paraId="23F399BF" w14:textId="77777777" w:rsidR="00AC5587" w:rsidRPr="00450C0D" w:rsidDel="0078485C" w:rsidRDefault="00AC5587" w:rsidP="00395CF2">
      <w:pPr>
        <w:pStyle w:val="Body"/>
        <w:jc w:val="both"/>
        <w:rPr>
          <w:del w:id="380" w:author="Davide Lombardi" w:date="2020-03-26T13:44:00Z"/>
          <w:rFonts w:ascii="Arial" w:hAnsi="Arial" w:cs="Arial"/>
          <w:sz w:val="20"/>
          <w:szCs w:val="20"/>
          <w:lang w:val="en-GB"/>
          <w:rPrChange w:id="381" w:author="Davide Lombardi" w:date="2020-03-26T13:38:00Z">
            <w:rPr>
              <w:del w:id="382" w:author="Davide Lombardi" w:date="2020-03-26T13:44:00Z"/>
            </w:rPr>
          </w:rPrChange>
        </w:rPr>
      </w:pPr>
    </w:p>
    <w:p w14:paraId="535DEDDB" w14:textId="77777777" w:rsidR="00AC5587" w:rsidRPr="00450C0D" w:rsidDel="0078485C" w:rsidRDefault="00AC5587" w:rsidP="00395CF2">
      <w:pPr>
        <w:pStyle w:val="Body"/>
        <w:jc w:val="both"/>
        <w:rPr>
          <w:del w:id="383" w:author="Davide Lombardi" w:date="2020-03-26T13:44:00Z"/>
          <w:rFonts w:ascii="Arial" w:hAnsi="Arial" w:cs="Arial"/>
          <w:sz w:val="20"/>
          <w:szCs w:val="20"/>
          <w:lang w:val="en-GB"/>
          <w:rPrChange w:id="384" w:author="Davide Lombardi" w:date="2020-03-26T13:38:00Z">
            <w:rPr>
              <w:del w:id="385" w:author="Davide Lombardi" w:date="2020-03-26T13:44:00Z"/>
            </w:rPr>
          </w:rPrChange>
        </w:rPr>
      </w:pPr>
    </w:p>
    <w:p w14:paraId="557AD09C" w14:textId="70179DAE" w:rsidR="00AC5587" w:rsidRPr="00450C0D" w:rsidRDefault="00395CF2" w:rsidP="00395CF2">
      <w:pPr>
        <w:pStyle w:val="Body"/>
        <w:jc w:val="both"/>
        <w:rPr>
          <w:rFonts w:ascii="Arial" w:hAnsi="Arial" w:cs="Arial"/>
          <w:sz w:val="20"/>
          <w:szCs w:val="20"/>
          <w:lang w:val="en-GB"/>
          <w:rPrChange w:id="386" w:author="Davide Lombardi" w:date="2020-03-26T13:38:00Z">
            <w:rPr/>
          </w:rPrChange>
        </w:rPr>
      </w:pPr>
      <w:proofErr w:type="gramStart"/>
      <w:r w:rsidRPr="00450C0D">
        <w:rPr>
          <w:rFonts w:ascii="Arial" w:hAnsi="Arial" w:cs="Arial"/>
          <w:sz w:val="20"/>
          <w:szCs w:val="20"/>
          <w:lang w:val="en-GB"/>
          <w:rPrChange w:id="387" w:author="Davide Lombardi" w:date="2020-03-26T13:38:00Z">
            <w:rPr/>
          </w:rPrChange>
        </w:rPr>
        <w:t>XXXXX ,</w:t>
      </w:r>
      <w:proofErr w:type="gramEnd"/>
      <w:r w:rsidRPr="00450C0D">
        <w:rPr>
          <w:rFonts w:ascii="Arial" w:hAnsi="Arial" w:cs="Arial"/>
          <w:sz w:val="20"/>
          <w:szCs w:val="20"/>
          <w:lang w:val="en-GB"/>
          <w:rPrChange w:id="388" w:author="Davide Lombardi" w:date="2020-03-26T13:38:00Z">
            <w:rPr/>
          </w:rPrChange>
        </w:rPr>
        <w:t xml:space="preserve"> XXXX, 2019, XXXXXX, </w:t>
      </w:r>
      <w:proofErr w:type="spellStart"/>
      <w:r w:rsidRPr="00450C0D">
        <w:rPr>
          <w:rFonts w:ascii="Arial" w:hAnsi="Arial" w:cs="Arial"/>
          <w:sz w:val="20"/>
          <w:szCs w:val="20"/>
          <w:lang w:val="en-GB"/>
          <w:rPrChange w:id="389" w:author="Davide Lombardi" w:date="2020-03-26T13:38:00Z">
            <w:rPr/>
          </w:rPrChange>
        </w:rPr>
        <w:t>Caadria</w:t>
      </w:r>
      <w:proofErr w:type="spellEnd"/>
      <w:r w:rsidRPr="00450C0D">
        <w:rPr>
          <w:rFonts w:ascii="Arial" w:hAnsi="Arial" w:cs="Arial"/>
          <w:sz w:val="20"/>
          <w:szCs w:val="20"/>
          <w:lang w:val="en-GB"/>
          <w:rPrChange w:id="390" w:author="Davide Lombardi" w:date="2020-03-26T13:38:00Z">
            <w:rPr/>
          </w:rPrChange>
        </w:rPr>
        <w:t xml:space="preserve"> 2019</w:t>
      </w:r>
    </w:p>
    <w:p w14:paraId="796C0A63" w14:textId="40D77EB0" w:rsidR="00395CF2" w:rsidRPr="00450C0D" w:rsidRDefault="00395CF2" w:rsidP="00395CF2">
      <w:pPr>
        <w:pStyle w:val="Body"/>
        <w:jc w:val="both"/>
        <w:rPr>
          <w:rFonts w:ascii="Arial" w:hAnsi="Arial" w:cs="Arial"/>
          <w:sz w:val="20"/>
          <w:szCs w:val="20"/>
          <w:lang w:val="en-GB"/>
          <w:rPrChange w:id="391" w:author="Davide Lombardi" w:date="2020-03-26T13:38:00Z">
            <w:rPr/>
          </w:rPrChange>
        </w:rPr>
      </w:pPr>
    </w:p>
    <w:p w14:paraId="2623F031" w14:textId="000C16AE" w:rsidR="00395CF2" w:rsidRPr="00450C0D" w:rsidRDefault="00395CF2" w:rsidP="00395CF2">
      <w:pPr>
        <w:pStyle w:val="Body"/>
        <w:jc w:val="both"/>
        <w:rPr>
          <w:rFonts w:ascii="Arial" w:hAnsi="Arial" w:cs="Arial"/>
          <w:sz w:val="20"/>
          <w:szCs w:val="20"/>
          <w:lang w:val="en-GB"/>
          <w:rPrChange w:id="392" w:author="Davide Lombardi" w:date="2020-03-26T13:38:00Z">
            <w:rPr/>
          </w:rPrChange>
        </w:rPr>
      </w:pPr>
      <w:r w:rsidRPr="00450C0D">
        <w:rPr>
          <w:rFonts w:ascii="Arial" w:hAnsi="Arial" w:cs="Arial"/>
          <w:sz w:val="20"/>
          <w:szCs w:val="20"/>
          <w:lang w:val="en-GB"/>
          <w:rPrChange w:id="393" w:author="Davide Lombardi" w:date="2020-03-26T13:38:00Z">
            <w:rPr/>
          </w:rPrChange>
        </w:rPr>
        <w:t xml:space="preserve">XXXXX, XXXXX, XXXXX, 2019, </w:t>
      </w:r>
      <w:proofErr w:type="spellStart"/>
      <w:r w:rsidRPr="00450C0D">
        <w:rPr>
          <w:rFonts w:ascii="Arial" w:hAnsi="Arial" w:cs="Arial"/>
          <w:sz w:val="20"/>
          <w:szCs w:val="20"/>
          <w:lang w:val="en-GB"/>
          <w:rPrChange w:id="394" w:author="Davide Lombardi" w:date="2020-03-26T13:38:00Z">
            <w:rPr/>
          </w:rPrChange>
        </w:rPr>
        <w:t>e</w:t>
      </w:r>
      <w:r w:rsidR="00450C0D">
        <w:rPr>
          <w:rFonts w:ascii="Arial" w:hAnsi="Arial" w:cs="Arial"/>
          <w:sz w:val="20"/>
          <w:szCs w:val="20"/>
          <w:lang w:val="en-GB"/>
        </w:rPr>
        <w:t>CAAD</w:t>
      </w:r>
      <w:r w:rsidRPr="00450C0D">
        <w:rPr>
          <w:rFonts w:ascii="Arial" w:hAnsi="Arial" w:cs="Arial"/>
          <w:sz w:val="20"/>
          <w:szCs w:val="20"/>
          <w:lang w:val="en-GB"/>
          <w:rPrChange w:id="395" w:author="Davide Lombardi" w:date="2020-03-26T13:38:00Z">
            <w:rPr/>
          </w:rPrChange>
        </w:rPr>
        <w:t>e</w:t>
      </w:r>
      <w:proofErr w:type="spellEnd"/>
      <w:r w:rsidRPr="00450C0D">
        <w:rPr>
          <w:rFonts w:ascii="Arial" w:hAnsi="Arial" w:cs="Arial"/>
          <w:sz w:val="20"/>
          <w:szCs w:val="20"/>
          <w:lang w:val="en-GB"/>
          <w:rPrChange w:id="396" w:author="Davide Lombardi" w:date="2020-03-26T13:38:00Z">
            <w:rPr/>
          </w:rPrChange>
        </w:rPr>
        <w:t>, 2019</w:t>
      </w:r>
    </w:p>
    <w:p w14:paraId="5D4B9EA5" w14:textId="77777777" w:rsidR="00395CF2" w:rsidRPr="00450C0D" w:rsidRDefault="00395CF2" w:rsidP="00395CF2">
      <w:pPr>
        <w:pStyle w:val="Body"/>
        <w:jc w:val="both"/>
        <w:rPr>
          <w:rFonts w:ascii="Arial" w:hAnsi="Arial" w:cs="Arial"/>
          <w:sz w:val="20"/>
          <w:szCs w:val="20"/>
          <w:lang w:val="en-GB"/>
          <w:rPrChange w:id="397" w:author="Davide Lombardi" w:date="2020-03-26T13:38:00Z">
            <w:rPr/>
          </w:rPrChange>
        </w:rPr>
      </w:pPr>
    </w:p>
    <w:p w14:paraId="0690169B" w14:textId="7AA66D8D" w:rsidR="00395CF2" w:rsidRPr="00450C0D" w:rsidRDefault="00395CF2" w:rsidP="00395CF2">
      <w:pPr>
        <w:jc w:val="both"/>
        <w:rPr>
          <w:rFonts w:ascii="Arial" w:eastAsia="Times New Roman" w:hAnsi="Arial" w:cs="Arial"/>
          <w:sz w:val="20"/>
          <w:szCs w:val="20"/>
          <w:lang w:val="en-GB"/>
          <w:rPrChange w:id="398" w:author="Davide Lombardi" w:date="2020-03-26T13:38:00Z">
            <w:rPr>
              <w:rFonts w:eastAsia="Times New Roman"/>
            </w:rPr>
          </w:rPrChange>
        </w:rPr>
      </w:pPr>
      <w:r w:rsidRPr="00450C0D">
        <w:rPr>
          <w:rFonts w:ascii="Arial" w:eastAsia="Times New Roman" w:hAnsi="Arial" w:cs="Arial"/>
          <w:sz w:val="20"/>
          <w:szCs w:val="20"/>
          <w:lang w:val="en-GB"/>
          <w:rPrChange w:id="399" w:author="Davide Lombardi" w:date="2020-03-26T13:38:00Z">
            <w:rPr>
              <w:rFonts w:eastAsia="Times New Roman"/>
            </w:rPr>
          </w:rPrChange>
        </w:rPr>
        <w:t xml:space="preserve">XXXXX. 2013. ‘XXXXXX. </w:t>
      </w:r>
      <w:r w:rsidRPr="00450C0D">
        <w:rPr>
          <w:rFonts w:ascii="Arial" w:eastAsia="Times New Roman" w:hAnsi="Arial" w:cs="Arial"/>
          <w:i/>
          <w:iCs/>
          <w:sz w:val="20"/>
          <w:szCs w:val="20"/>
          <w:lang w:val="en-GB"/>
          <w:rPrChange w:id="400" w:author="Davide Lombardi" w:date="2020-03-26T13:38:00Z">
            <w:rPr>
              <w:rFonts w:eastAsia="Times New Roman"/>
              <w:i/>
              <w:iCs/>
            </w:rPr>
          </w:rPrChange>
        </w:rPr>
        <w:t>Zhang J., Sun C. (</w:t>
      </w:r>
      <w:proofErr w:type="spellStart"/>
      <w:r w:rsidRPr="00450C0D">
        <w:rPr>
          <w:rFonts w:ascii="Arial" w:eastAsia="Times New Roman" w:hAnsi="Arial" w:cs="Arial"/>
          <w:i/>
          <w:iCs/>
          <w:sz w:val="20"/>
          <w:szCs w:val="20"/>
          <w:lang w:val="en-GB"/>
          <w:rPrChange w:id="401" w:author="Davide Lombardi" w:date="2020-03-26T13:38:00Z">
            <w:rPr>
              <w:rFonts w:eastAsia="Times New Roman"/>
              <w:i/>
              <w:iCs/>
            </w:rPr>
          </w:rPrChange>
        </w:rPr>
        <w:t>Eds</w:t>
      </w:r>
      <w:proofErr w:type="spellEnd"/>
      <w:r w:rsidRPr="00450C0D">
        <w:rPr>
          <w:rFonts w:ascii="Arial" w:eastAsia="Times New Roman" w:hAnsi="Arial" w:cs="Arial"/>
          <w:i/>
          <w:iCs/>
          <w:sz w:val="20"/>
          <w:szCs w:val="20"/>
          <w:lang w:val="en-GB"/>
          <w:rPrChange w:id="402" w:author="Davide Lombardi" w:date="2020-03-26T13:38:00Z">
            <w:rPr>
              <w:rFonts w:eastAsia="Times New Roman"/>
              <w:i/>
              <w:iCs/>
            </w:rPr>
          </w:rPrChange>
        </w:rPr>
        <w:t>) Global Design and Local Materialization. CAAD Futures 2013.</w:t>
      </w:r>
      <w:del w:id="403" w:author="Davide Lombardi" w:date="2020-03-30T20:10:00Z">
        <w:r w:rsidRPr="00450C0D" w:rsidDel="00263C18">
          <w:rPr>
            <w:rFonts w:ascii="Arial" w:eastAsia="Times New Roman" w:hAnsi="Arial" w:cs="Arial"/>
            <w:i/>
            <w:iCs/>
            <w:sz w:val="20"/>
            <w:szCs w:val="20"/>
            <w:lang w:val="en-GB"/>
            <w:rPrChange w:id="404" w:author="Davide Lombardi" w:date="2020-03-26T13:38:00Z">
              <w:rPr>
                <w:rFonts w:eastAsia="Times New Roman"/>
                <w:i/>
                <w:iCs/>
              </w:rPr>
            </w:rPrChange>
          </w:rPr>
          <w:delText xml:space="preserve"> </w:delText>
        </w:r>
      </w:del>
      <w:ins w:id="405" w:author="Davide Lombardi" w:date="2020-03-30T20:11:00Z">
        <w:r w:rsidR="00263C18">
          <w:rPr>
            <w:rFonts w:ascii="Arial" w:eastAsia="Times New Roman" w:hAnsi="Arial" w:cs="Arial"/>
            <w:i/>
            <w:iCs/>
            <w:sz w:val="20"/>
            <w:szCs w:val="20"/>
            <w:lang w:val="en-GB"/>
          </w:rPr>
          <w:t xml:space="preserve"> XXXXXXXXXXXXXXXXXXXXXXXXX</w:t>
        </w:r>
      </w:ins>
      <w:del w:id="406" w:author="Davide Lombardi" w:date="2020-03-30T20:10:00Z">
        <w:r w:rsidRPr="00450C0D" w:rsidDel="00263C18">
          <w:rPr>
            <w:rFonts w:ascii="Arial" w:eastAsia="Times New Roman" w:hAnsi="Arial" w:cs="Arial"/>
            <w:i/>
            <w:iCs/>
            <w:sz w:val="20"/>
            <w:szCs w:val="20"/>
            <w:lang w:val="en-GB"/>
            <w:rPrChange w:id="407" w:author="Davide Lombardi" w:date="2020-03-26T13:38:00Z">
              <w:rPr>
                <w:rFonts w:eastAsia="Times New Roman"/>
                <w:i/>
                <w:iCs/>
              </w:rPr>
            </w:rPrChange>
          </w:rPr>
          <w:delText>Communications in Computer and Information Science</w:delText>
        </w:r>
      </w:del>
      <w:r w:rsidRPr="00450C0D">
        <w:rPr>
          <w:rFonts w:ascii="Arial" w:eastAsia="Times New Roman" w:hAnsi="Arial" w:cs="Arial"/>
          <w:i/>
          <w:iCs/>
          <w:sz w:val="20"/>
          <w:szCs w:val="20"/>
          <w:lang w:val="en-GB"/>
          <w:rPrChange w:id="408" w:author="Davide Lombardi" w:date="2020-03-26T13:38:00Z">
            <w:rPr>
              <w:rFonts w:eastAsia="Times New Roman"/>
              <w:i/>
              <w:iCs/>
            </w:rPr>
          </w:rPrChange>
        </w:rPr>
        <w:t>, Vol 369. Springer,</w:t>
      </w:r>
      <w:r w:rsidRPr="00450C0D">
        <w:rPr>
          <w:rFonts w:ascii="Arial" w:eastAsia="Times New Roman" w:hAnsi="Arial" w:cs="Arial"/>
          <w:sz w:val="20"/>
          <w:szCs w:val="20"/>
          <w:lang w:val="en-GB"/>
          <w:rPrChange w:id="409" w:author="Davide Lombardi" w:date="2020-03-26T13:38:00Z">
            <w:rPr>
              <w:rFonts w:eastAsia="Times New Roman"/>
            </w:rPr>
          </w:rPrChange>
        </w:rPr>
        <w:t xml:space="preserve"> </w:t>
      </w:r>
      <w:ins w:id="410" w:author="Davide Lombardi" w:date="2020-03-30T20:11:00Z">
        <w:r w:rsidR="00263C18">
          <w:rPr>
            <w:rFonts w:ascii="Arial" w:eastAsia="Times New Roman" w:hAnsi="Arial" w:cs="Arial"/>
            <w:sz w:val="20"/>
            <w:szCs w:val="20"/>
            <w:lang w:val="en-GB"/>
          </w:rPr>
          <w:t>xxx-xxx</w:t>
        </w:r>
      </w:ins>
      <w:del w:id="411" w:author="Davide Lombardi" w:date="2020-03-30T20:11:00Z">
        <w:r w:rsidRPr="00450C0D" w:rsidDel="00263C18">
          <w:rPr>
            <w:rFonts w:ascii="Arial" w:eastAsia="Times New Roman" w:hAnsi="Arial" w:cs="Arial"/>
            <w:sz w:val="20"/>
            <w:szCs w:val="20"/>
            <w:lang w:val="en-GB"/>
            <w:rPrChange w:id="412" w:author="Davide Lombardi" w:date="2020-03-26T13:38:00Z">
              <w:rPr>
                <w:rFonts w:eastAsia="Times New Roman"/>
              </w:rPr>
            </w:rPrChange>
          </w:rPr>
          <w:delText>369</w:delText>
        </w:r>
      </w:del>
      <w:r w:rsidRPr="00450C0D">
        <w:rPr>
          <w:rFonts w:ascii="Arial" w:eastAsia="Times New Roman" w:hAnsi="Arial" w:cs="Arial"/>
          <w:sz w:val="20"/>
          <w:szCs w:val="20"/>
          <w:lang w:val="en-GB"/>
          <w:rPrChange w:id="413" w:author="Davide Lombardi" w:date="2020-03-26T13:38:00Z">
            <w:rPr>
              <w:rFonts w:eastAsia="Times New Roman"/>
            </w:rPr>
          </w:rPrChange>
        </w:rPr>
        <w:t>.</w:t>
      </w:r>
    </w:p>
    <w:p w14:paraId="60BFDD9F" w14:textId="77777777" w:rsidR="00395CF2" w:rsidRPr="00450C0D" w:rsidRDefault="00395CF2" w:rsidP="00395CF2">
      <w:pPr>
        <w:jc w:val="both"/>
        <w:rPr>
          <w:rFonts w:ascii="Arial" w:hAnsi="Arial" w:cs="Arial"/>
          <w:sz w:val="20"/>
          <w:szCs w:val="20"/>
          <w:lang w:val="en-GB"/>
          <w:rPrChange w:id="414" w:author="Davide Lombardi" w:date="2020-03-26T13:38:00Z">
            <w:rPr/>
          </w:rPrChange>
        </w:rPr>
      </w:pPr>
    </w:p>
    <w:p w14:paraId="3BA60822" w14:textId="77777777" w:rsidR="00395CF2" w:rsidRPr="00450C0D" w:rsidRDefault="00395CF2" w:rsidP="00395CF2">
      <w:pPr>
        <w:jc w:val="both"/>
        <w:rPr>
          <w:rFonts w:ascii="Arial" w:eastAsia="Times New Roman" w:hAnsi="Arial" w:cs="Arial"/>
          <w:sz w:val="20"/>
          <w:szCs w:val="20"/>
          <w:lang w:val="en-GB"/>
          <w:rPrChange w:id="415" w:author="Davide Lombardi" w:date="2020-03-26T13:38:00Z">
            <w:rPr>
              <w:rFonts w:eastAsia="Times New Roman"/>
            </w:rPr>
          </w:rPrChange>
        </w:rPr>
      </w:pPr>
      <w:r w:rsidRPr="00450C0D">
        <w:rPr>
          <w:rFonts w:ascii="Arial" w:eastAsia="Times New Roman" w:hAnsi="Arial" w:cs="Arial"/>
          <w:sz w:val="20"/>
          <w:szCs w:val="20"/>
          <w:lang w:val="en-GB"/>
          <w:rPrChange w:id="416" w:author="Davide Lombardi" w:date="2020-03-26T13:38:00Z">
            <w:rPr>
              <w:rFonts w:eastAsia="Times New Roman"/>
            </w:rPr>
          </w:rPrChange>
        </w:rPr>
        <w:t xml:space="preserve">Duarte, Jose Pinto. 2005. ‘Towards the Mass Customization of Housing: The Grammar of </w:t>
      </w:r>
      <w:proofErr w:type="spellStart"/>
      <w:r w:rsidRPr="00450C0D">
        <w:rPr>
          <w:rFonts w:ascii="Arial" w:eastAsia="Times New Roman" w:hAnsi="Arial" w:cs="Arial"/>
          <w:sz w:val="20"/>
          <w:szCs w:val="20"/>
          <w:lang w:val="en-GB"/>
          <w:rPrChange w:id="417" w:author="Davide Lombardi" w:date="2020-03-26T13:38:00Z">
            <w:rPr>
              <w:rFonts w:eastAsia="Times New Roman"/>
            </w:rPr>
          </w:rPrChange>
        </w:rPr>
        <w:t>Siza’s</w:t>
      </w:r>
      <w:proofErr w:type="spellEnd"/>
      <w:r w:rsidRPr="00450C0D">
        <w:rPr>
          <w:rFonts w:ascii="Arial" w:eastAsia="Times New Roman" w:hAnsi="Arial" w:cs="Arial"/>
          <w:sz w:val="20"/>
          <w:szCs w:val="20"/>
          <w:lang w:val="en-GB"/>
          <w:rPrChange w:id="418" w:author="Davide Lombardi" w:date="2020-03-26T13:38:00Z">
            <w:rPr>
              <w:rFonts w:eastAsia="Times New Roman"/>
            </w:rPr>
          </w:rPrChange>
        </w:rPr>
        <w:t xml:space="preserve"> Houses at </w:t>
      </w:r>
      <w:proofErr w:type="spellStart"/>
      <w:r w:rsidRPr="00450C0D">
        <w:rPr>
          <w:rFonts w:ascii="Arial" w:eastAsia="Times New Roman" w:hAnsi="Arial" w:cs="Arial"/>
          <w:sz w:val="20"/>
          <w:szCs w:val="20"/>
          <w:lang w:val="en-GB"/>
          <w:rPrChange w:id="419" w:author="Davide Lombardi" w:date="2020-03-26T13:38:00Z">
            <w:rPr>
              <w:rFonts w:eastAsia="Times New Roman"/>
            </w:rPr>
          </w:rPrChange>
        </w:rPr>
        <w:t>Malagueira</w:t>
      </w:r>
      <w:proofErr w:type="spellEnd"/>
      <w:r w:rsidRPr="00450C0D">
        <w:rPr>
          <w:rFonts w:ascii="Arial" w:eastAsia="Times New Roman" w:hAnsi="Arial" w:cs="Arial"/>
          <w:sz w:val="20"/>
          <w:szCs w:val="20"/>
          <w:lang w:val="en-GB"/>
          <w:rPrChange w:id="420" w:author="Davide Lombardi" w:date="2020-03-26T13:38:00Z">
            <w:rPr>
              <w:rFonts w:eastAsia="Times New Roman"/>
            </w:rPr>
          </w:rPrChange>
        </w:rPr>
        <w:t xml:space="preserve">’. </w:t>
      </w:r>
      <w:r w:rsidRPr="00450C0D">
        <w:rPr>
          <w:rFonts w:ascii="Arial" w:eastAsia="Times New Roman" w:hAnsi="Arial" w:cs="Arial"/>
          <w:i/>
          <w:iCs/>
          <w:sz w:val="20"/>
          <w:szCs w:val="20"/>
          <w:lang w:val="en-GB"/>
          <w:rPrChange w:id="421" w:author="Davide Lombardi" w:date="2020-03-26T13:38:00Z">
            <w:rPr>
              <w:rFonts w:eastAsia="Times New Roman"/>
              <w:i/>
              <w:iCs/>
            </w:rPr>
          </w:rPrChange>
        </w:rPr>
        <w:t>Environment and Planning B: Planning and Design</w:t>
      </w:r>
      <w:r w:rsidRPr="00450C0D">
        <w:rPr>
          <w:rFonts w:ascii="Arial" w:eastAsia="Times New Roman" w:hAnsi="Arial" w:cs="Arial"/>
          <w:sz w:val="20"/>
          <w:szCs w:val="20"/>
          <w:lang w:val="en-GB"/>
          <w:rPrChange w:id="422" w:author="Davide Lombardi" w:date="2020-03-26T13:38:00Z">
            <w:rPr>
              <w:rFonts w:eastAsia="Times New Roman"/>
            </w:rPr>
          </w:rPrChange>
        </w:rPr>
        <w:t xml:space="preserve"> 32:347–80.</w:t>
      </w:r>
    </w:p>
    <w:p w14:paraId="6B92E55A" w14:textId="77777777" w:rsidR="00395CF2" w:rsidRPr="00450C0D" w:rsidRDefault="00395CF2" w:rsidP="00395CF2">
      <w:pPr>
        <w:jc w:val="both"/>
        <w:rPr>
          <w:rFonts w:ascii="Arial" w:hAnsi="Arial" w:cs="Arial"/>
          <w:sz w:val="20"/>
          <w:szCs w:val="20"/>
          <w:lang w:val="en-GB"/>
          <w:rPrChange w:id="423" w:author="Davide Lombardi" w:date="2020-03-26T13:38:00Z">
            <w:rPr/>
          </w:rPrChange>
        </w:rPr>
      </w:pPr>
    </w:p>
    <w:p w14:paraId="7D75A833" w14:textId="77777777" w:rsidR="00395CF2" w:rsidRPr="00450C0D" w:rsidRDefault="00395CF2" w:rsidP="00395CF2">
      <w:pPr>
        <w:jc w:val="both"/>
        <w:rPr>
          <w:rFonts w:ascii="Arial" w:eastAsia="Times New Roman" w:hAnsi="Arial" w:cs="Arial"/>
          <w:sz w:val="20"/>
          <w:szCs w:val="20"/>
          <w:lang w:val="en-GB"/>
          <w:rPrChange w:id="424" w:author="Davide Lombardi" w:date="2020-03-26T13:38:00Z">
            <w:rPr>
              <w:rFonts w:eastAsia="Times New Roman"/>
            </w:rPr>
          </w:rPrChange>
        </w:rPr>
      </w:pPr>
      <w:r w:rsidRPr="00450C0D">
        <w:rPr>
          <w:rFonts w:ascii="Arial" w:eastAsia="Times New Roman" w:hAnsi="Arial" w:cs="Arial"/>
          <w:sz w:val="20"/>
          <w:szCs w:val="20"/>
          <w:lang w:val="en-GB"/>
          <w:rPrChange w:id="425" w:author="Davide Lombardi" w:date="2020-03-26T13:38:00Z">
            <w:rPr>
              <w:rFonts w:eastAsia="Times New Roman"/>
            </w:rPr>
          </w:rPrChange>
        </w:rPr>
        <w:t xml:space="preserve">Economou, A. 2001. ‘Four Algebraic Structures in Design’. In </w:t>
      </w:r>
      <w:r w:rsidRPr="00450C0D">
        <w:rPr>
          <w:rFonts w:ascii="Arial" w:eastAsia="Times New Roman" w:hAnsi="Arial" w:cs="Arial"/>
          <w:i/>
          <w:iCs/>
          <w:sz w:val="20"/>
          <w:szCs w:val="20"/>
          <w:lang w:val="en-GB"/>
          <w:rPrChange w:id="426" w:author="Davide Lombardi" w:date="2020-03-26T13:38:00Z">
            <w:rPr>
              <w:rFonts w:eastAsia="Times New Roman"/>
              <w:i/>
              <w:iCs/>
            </w:rPr>
          </w:rPrChange>
        </w:rPr>
        <w:t>Proceedings of the Twenty First Annual Conference of the Association for Computer-Aided Design in Architecture</w:t>
      </w:r>
      <w:r w:rsidRPr="00450C0D">
        <w:rPr>
          <w:rFonts w:ascii="Arial" w:eastAsia="Times New Roman" w:hAnsi="Arial" w:cs="Arial"/>
          <w:sz w:val="20"/>
          <w:szCs w:val="20"/>
          <w:lang w:val="en-GB"/>
          <w:rPrChange w:id="427" w:author="Davide Lombardi" w:date="2020-03-26T13:38:00Z">
            <w:rPr>
              <w:rFonts w:eastAsia="Times New Roman"/>
            </w:rPr>
          </w:rPrChange>
        </w:rPr>
        <w:t>, 192–201. ACADIA.</w:t>
      </w:r>
    </w:p>
    <w:p w14:paraId="25C2AC22" w14:textId="77777777" w:rsidR="00395CF2" w:rsidRPr="00450C0D" w:rsidRDefault="00395CF2" w:rsidP="00395CF2">
      <w:pPr>
        <w:jc w:val="both"/>
        <w:rPr>
          <w:rFonts w:ascii="Arial" w:hAnsi="Arial" w:cs="Arial"/>
          <w:sz w:val="20"/>
          <w:szCs w:val="20"/>
          <w:lang w:val="en-GB"/>
          <w:rPrChange w:id="428" w:author="Davide Lombardi" w:date="2020-03-26T13:38:00Z">
            <w:rPr/>
          </w:rPrChange>
        </w:rPr>
      </w:pPr>
    </w:p>
    <w:p w14:paraId="385254B7" w14:textId="459286F9" w:rsidR="00395CF2" w:rsidRPr="00450C0D" w:rsidDel="0078485C" w:rsidRDefault="00395CF2" w:rsidP="00395CF2">
      <w:pPr>
        <w:jc w:val="both"/>
        <w:rPr>
          <w:del w:id="429" w:author="Davide Lombardi" w:date="2020-03-26T13:45:00Z"/>
          <w:rFonts w:ascii="Arial" w:eastAsia="Times New Roman" w:hAnsi="Arial" w:cs="Arial"/>
          <w:sz w:val="20"/>
          <w:szCs w:val="20"/>
          <w:lang w:val="en-GB"/>
        </w:rPr>
      </w:pPr>
      <w:proofErr w:type="spellStart"/>
      <w:r w:rsidRPr="00450C0D">
        <w:rPr>
          <w:rFonts w:ascii="Arial" w:eastAsia="Times New Roman" w:hAnsi="Arial" w:cs="Arial"/>
          <w:sz w:val="20"/>
          <w:szCs w:val="20"/>
          <w:lang w:val="en-GB"/>
          <w:rPrChange w:id="430" w:author="Davide Lombardi" w:date="2020-03-26T13:38:00Z">
            <w:rPr>
              <w:rFonts w:eastAsia="Times New Roman"/>
            </w:rPr>
          </w:rPrChange>
        </w:rPr>
        <w:t>Grasl</w:t>
      </w:r>
      <w:proofErr w:type="spellEnd"/>
      <w:r w:rsidRPr="00450C0D">
        <w:rPr>
          <w:rFonts w:ascii="Arial" w:eastAsia="Times New Roman" w:hAnsi="Arial" w:cs="Arial"/>
          <w:sz w:val="20"/>
          <w:szCs w:val="20"/>
          <w:lang w:val="en-GB"/>
          <w:rPrChange w:id="431" w:author="Davide Lombardi" w:date="2020-03-26T13:38:00Z">
            <w:rPr>
              <w:rFonts w:eastAsia="Times New Roman"/>
            </w:rPr>
          </w:rPrChange>
        </w:rPr>
        <w:t xml:space="preserve">, Thomas. 2012. ‘Transformational </w:t>
      </w:r>
      <w:proofErr w:type="spellStart"/>
      <w:r w:rsidRPr="00450C0D">
        <w:rPr>
          <w:rFonts w:ascii="Arial" w:eastAsia="Times New Roman" w:hAnsi="Arial" w:cs="Arial"/>
          <w:sz w:val="20"/>
          <w:szCs w:val="20"/>
          <w:lang w:val="en-GB"/>
          <w:rPrChange w:id="432" w:author="Davide Lombardi" w:date="2020-03-26T13:38:00Z">
            <w:rPr>
              <w:rFonts w:eastAsia="Times New Roman"/>
            </w:rPr>
          </w:rPrChange>
        </w:rPr>
        <w:t>Palladians</w:t>
      </w:r>
      <w:proofErr w:type="spellEnd"/>
      <w:r w:rsidRPr="00450C0D">
        <w:rPr>
          <w:rFonts w:ascii="Arial" w:eastAsia="Times New Roman" w:hAnsi="Arial" w:cs="Arial"/>
          <w:sz w:val="20"/>
          <w:szCs w:val="20"/>
          <w:lang w:val="en-GB"/>
          <w:rPrChange w:id="433" w:author="Davide Lombardi" w:date="2020-03-26T13:38:00Z">
            <w:rPr>
              <w:rFonts w:eastAsia="Times New Roman"/>
            </w:rPr>
          </w:rPrChange>
        </w:rPr>
        <w:t xml:space="preserve">’. </w:t>
      </w:r>
      <w:r w:rsidRPr="00450C0D">
        <w:rPr>
          <w:rFonts w:ascii="Arial" w:eastAsia="Times New Roman" w:hAnsi="Arial" w:cs="Arial"/>
          <w:i/>
          <w:iCs/>
          <w:sz w:val="20"/>
          <w:szCs w:val="20"/>
          <w:lang w:val="en-GB"/>
          <w:rPrChange w:id="434" w:author="Davide Lombardi" w:date="2020-03-26T13:38:00Z">
            <w:rPr>
              <w:rFonts w:eastAsia="Times New Roman"/>
              <w:i/>
              <w:iCs/>
            </w:rPr>
          </w:rPrChange>
        </w:rPr>
        <w:t>Environment and Planning B: Planning and Design</w:t>
      </w:r>
      <w:r w:rsidRPr="00450C0D">
        <w:rPr>
          <w:rFonts w:ascii="Arial" w:eastAsia="Times New Roman" w:hAnsi="Arial" w:cs="Arial"/>
          <w:sz w:val="20"/>
          <w:szCs w:val="20"/>
          <w:lang w:val="en-GB"/>
          <w:rPrChange w:id="435" w:author="Davide Lombardi" w:date="2020-03-26T13:38:00Z">
            <w:rPr>
              <w:rFonts w:eastAsia="Times New Roman"/>
            </w:rPr>
          </w:rPrChange>
        </w:rPr>
        <w:t xml:space="preserve"> 39 (1):83–95.</w:t>
      </w:r>
    </w:p>
    <w:p w14:paraId="2150DFB7" w14:textId="77777777" w:rsidR="0078485C" w:rsidRPr="00450C0D" w:rsidRDefault="0078485C" w:rsidP="00395CF2">
      <w:pPr>
        <w:jc w:val="both"/>
        <w:rPr>
          <w:ins w:id="436" w:author="Davide Lombardi" w:date="2020-03-26T13:45:00Z"/>
          <w:rFonts w:ascii="Arial" w:eastAsia="Times New Roman" w:hAnsi="Arial" w:cs="Arial"/>
          <w:sz w:val="20"/>
          <w:szCs w:val="20"/>
          <w:lang w:val="en-GB"/>
          <w:rPrChange w:id="437" w:author="Davide Lombardi" w:date="2020-03-26T13:38:00Z">
            <w:rPr>
              <w:ins w:id="438" w:author="Davide Lombardi" w:date="2020-03-26T13:45:00Z"/>
              <w:rFonts w:eastAsia="Times New Roman"/>
            </w:rPr>
          </w:rPrChange>
        </w:rPr>
      </w:pPr>
    </w:p>
    <w:p w14:paraId="4988CB71" w14:textId="77777777" w:rsidR="00395CF2" w:rsidRPr="00450C0D" w:rsidDel="0078485C" w:rsidRDefault="00395CF2" w:rsidP="00395CF2">
      <w:pPr>
        <w:jc w:val="both"/>
        <w:rPr>
          <w:del w:id="439" w:author="Davide Lombardi" w:date="2020-03-26T13:45:00Z"/>
          <w:rFonts w:ascii="Arial" w:hAnsi="Arial" w:cs="Arial"/>
          <w:sz w:val="20"/>
          <w:szCs w:val="20"/>
          <w:lang w:val="en-GB"/>
          <w:rPrChange w:id="440" w:author="Davide Lombardi" w:date="2020-03-26T13:38:00Z">
            <w:rPr>
              <w:del w:id="441" w:author="Davide Lombardi" w:date="2020-03-26T13:45:00Z"/>
            </w:rPr>
          </w:rPrChange>
        </w:rPr>
      </w:pPr>
    </w:p>
    <w:p w14:paraId="1FF19B86" w14:textId="77777777" w:rsidR="00395CF2" w:rsidRPr="00450C0D" w:rsidRDefault="00395CF2" w:rsidP="00395CF2">
      <w:pPr>
        <w:jc w:val="both"/>
        <w:rPr>
          <w:rFonts w:ascii="Arial" w:eastAsia="Times New Roman" w:hAnsi="Arial" w:cs="Arial"/>
          <w:sz w:val="20"/>
          <w:szCs w:val="20"/>
          <w:lang w:val="en-GB"/>
          <w:rPrChange w:id="442" w:author="Davide Lombardi" w:date="2020-03-26T13:38:00Z">
            <w:rPr>
              <w:rFonts w:eastAsia="Times New Roman"/>
            </w:rPr>
          </w:rPrChange>
        </w:rPr>
      </w:pPr>
      <w:r w:rsidRPr="00450C0D">
        <w:rPr>
          <w:rFonts w:ascii="Arial" w:eastAsia="Times New Roman" w:hAnsi="Arial" w:cs="Arial"/>
          <w:sz w:val="20"/>
          <w:szCs w:val="20"/>
          <w:lang w:val="en-GB"/>
          <w:rPrChange w:id="443" w:author="Davide Lombardi" w:date="2020-03-26T13:38:00Z">
            <w:rPr>
              <w:rFonts w:eastAsia="Times New Roman"/>
            </w:rPr>
          </w:rPrChange>
        </w:rPr>
        <w:t xml:space="preserve">Knight, T. 2003a. ‘Computing with Ambiguity’. </w:t>
      </w:r>
      <w:r w:rsidRPr="00450C0D">
        <w:rPr>
          <w:rFonts w:ascii="Arial" w:eastAsia="Times New Roman" w:hAnsi="Arial" w:cs="Arial"/>
          <w:i/>
          <w:iCs/>
          <w:sz w:val="20"/>
          <w:szCs w:val="20"/>
          <w:lang w:val="en-GB"/>
          <w:rPrChange w:id="444" w:author="Davide Lombardi" w:date="2020-03-26T13:38:00Z">
            <w:rPr>
              <w:rFonts w:eastAsia="Times New Roman"/>
              <w:i/>
              <w:iCs/>
            </w:rPr>
          </w:rPrChange>
        </w:rPr>
        <w:t>Environment and Planning B: Planning and Design</w:t>
      </w:r>
      <w:r w:rsidRPr="00450C0D">
        <w:rPr>
          <w:rFonts w:ascii="Arial" w:eastAsia="Times New Roman" w:hAnsi="Arial" w:cs="Arial"/>
          <w:sz w:val="20"/>
          <w:szCs w:val="20"/>
          <w:lang w:val="en-GB"/>
          <w:rPrChange w:id="445" w:author="Davide Lombardi" w:date="2020-03-26T13:38:00Z">
            <w:rPr>
              <w:rFonts w:eastAsia="Times New Roman"/>
            </w:rPr>
          </w:rPrChange>
        </w:rPr>
        <w:t xml:space="preserve"> 30.</w:t>
      </w:r>
    </w:p>
    <w:p w14:paraId="12E8259F" w14:textId="77777777" w:rsidR="00395CF2" w:rsidRPr="00450C0D" w:rsidRDefault="00395CF2" w:rsidP="00395CF2">
      <w:pPr>
        <w:jc w:val="both"/>
        <w:rPr>
          <w:rFonts w:ascii="Arial" w:eastAsia="Times New Roman" w:hAnsi="Arial" w:cs="Arial"/>
          <w:sz w:val="20"/>
          <w:szCs w:val="20"/>
          <w:lang w:val="en-GB"/>
          <w:rPrChange w:id="446" w:author="Davide Lombardi" w:date="2020-03-26T13:38:00Z">
            <w:rPr>
              <w:rFonts w:eastAsia="Times New Roman"/>
            </w:rPr>
          </w:rPrChange>
        </w:rPr>
      </w:pPr>
    </w:p>
    <w:p w14:paraId="6EF7F23E" w14:textId="77777777" w:rsidR="00395CF2" w:rsidRPr="00450C0D" w:rsidRDefault="00395CF2" w:rsidP="00395CF2">
      <w:pPr>
        <w:jc w:val="both"/>
        <w:rPr>
          <w:rFonts w:ascii="Arial" w:eastAsia="Times New Roman" w:hAnsi="Arial" w:cs="Arial"/>
          <w:sz w:val="20"/>
          <w:szCs w:val="20"/>
          <w:lang w:val="en-GB"/>
          <w:rPrChange w:id="447" w:author="Davide Lombardi" w:date="2020-03-26T13:38:00Z">
            <w:rPr>
              <w:rFonts w:eastAsia="Times New Roman"/>
            </w:rPr>
          </w:rPrChange>
        </w:rPr>
      </w:pPr>
      <w:r w:rsidRPr="00450C0D">
        <w:rPr>
          <w:rFonts w:ascii="Arial" w:eastAsia="Times New Roman" w:hAnsi="Arial" w:cs="Arial"/>
          <w:sz w:val="20"/>
          <w:szCs w:val="20"/>
          <w:lang w:val="en-GB"/>
          <w:rPrChange w:id="448" w:author="Davide Lombardi" w:date="2020-03-26T13:38:00Z">
            <w:rPr>
              <w:rFonts w:eastAsia="Times New Roman"/>
            </w:rPr>
          </w:rPrChange>
        </w:rPr>
        <w:t xml:space="preserve">Knight, T. 2003b. ‘Computing with Emergence’. </w:t>
      </w:r>
      <w:r w:rsidRPr="00450C0D">
        <w:rPr>
          <w:rFonts w:ascii="Arial" w:eastAsia="Times New Roman" w:hAnsi="Arial" w:cs="Arial"/>
          <w:i/>
          <w:iCs/>
          <w:sz w:val="20"/>
          <w:szCs w:val="20"/>
          <w:lang w:val="en-GB"/>
          <w:rPrChange w:id="449" w:author="Davide Lombardi" w:date="2020-03-26T13:38:00Z">
            <w:rPr>
              <w:rFonts w:eastAsia="Times New Roman"/>
              <w:i/>
              <w:iCs/>
            </w:rPr>
          </w:rPrChange>
        </w:rPr>
        <w:t>Environment and Planning B: Planning and Design</w:t>
      </w:r>
      <w:r w:rsidRPr="00450C0D">
        <w:rPr>
          <w:rFonts w:ascii="Arial" w:eastAsia="Times New Roman" w:hAnsi="Arial" w:cs="Arial"/>
          <w:sz w:val="20"/>
          <w:szCs w:val="20"/>
          <w:lang w:val="en-GB"/>
          <w:rPrChange w:id="450" w:author="Davide Lombardi" w:date="2020-03-26T13:38:00Z">
            <w:rPr>
              <w:rFonts w:eastAsia="Times New Roman"/>
            </w:rPr>
          </w:rPrChange>
        </w:rPr>
        <w:t xml:space="preserve"> 30.</w:t>
      </w:r>
    </w:p>
    <w:p w14:paraId="3915182E" w14:textId="77777777" w:rsidR="00395CF2" w:rsidRPr="00450C0D" w:rsidRDefault="00395CF2" w:rsidP="00395CF2">
      <w:pPr>
        <w:jc w:val="both"/>
        <w:rPr>
          <w:rFonts w:ascii="Arial" w:eastAsia="Times New Roman" w:hAnsi="Arial" w:cs="Arial"/>
          <w:sz w:val="20"/>
          <w:szCs w:val="20"/>
          <w:lang w:val="en-GB"/>
          <w:rPrChange w:id="451" w:author="Davide Lombardi" w:date="2020-03-26T13:38:00Z">
            <w:rPr>
              <w:rFonts w:eastAsia="Times New Roman"/>
            </w:rPr>
          </w:rPrChange>
        </w:rPr>
      </w:pPr>
    </w:p>
    <w:p w14:paraId="794D66A9" w14:textId="02BF4C5F" w:rsidR="00395CF2" w:rsidRPr="00450C0D" w:rsidRDefault="00395CF2" w:rsidP="00395CF2">
      <w:pPr>
        <w:jc w:val="both"/>
        <w:rPr>
          <w:rFonts w:ascii="Arial" w:eastAsia="Times New Roman" w:hAnsi="Arial" w:cs="Arial"/>
          <w:sz w:val="20"/>
          <w:szCs w:val="20"/>
          <w:lang w:val="en-GB"/>
          <w:rPrChange w:id="452" w:author="Davide Lombardi" w:date="2020-03-26T13:38:00Z">
            <w:rPr>
              <w:rFonts w:eastAsia="Times New Roman"/>
            </w:rPr>
          </w:rPrChange>
        </w:rPr>
      </w:pPr>
      <w:proofErr w:type="spellStart"/>
      <w:r w:rsidRPr="00450C0D">
        <w:rPr>
          <w:rFonts w:ascii="Arial" w:eastAsia="Times New Roman" w:hAnsi="Arial" w:cs="Arial"/>
          <w:sz w:val="20"/>
          <w:szCs w:val="20"/>
          <w:lang w:val="en-GB"/>
          <w:rPrChange w:id="453" w:author="Davide Lombardi" w:date="2020-03-26T13:38:00Z">
            <w:rPr>
              <w:rFonts w:eastAsia="Times New Roman"/>
            </w:rPr>
          </w:rPrChange>
        </w:rPr>
        <w:t>Stiny</w:t>
      </w:r>
      <w:proofErr w:type="spellEnd"/>
      <w:r w:rsidRPr="00450C0D">
        <w:rPr>
          <w:rFonts w:ascii="Arial" w:eastAsia="Times New Roman" w:hAnsi="Arial" w:cs="Arial"/>
          <w:sz w:val="20"/>
          <w:szCs w:val="20"/>
          <w:lang w:val="en-GB"/>
          <w:rPrChange w:id="454" w:author="Davide Lombardi" w:date="2020-03-26T13:38:00Z">
            <w:rPr>
              <w:rFonts w:eastAsia="Times New Roman"/>
            </w:rPr>
          </w:rPrChange>
        </w:rPr>
        <w:t xml:space="preserve">, George, and Lionel March. 1981a. ‘Design Machines’. </w:t>
      </w:r>
      <w:r w:rsidRPr="00450C0D">
        <w:rPr>
          <w:rFonts w:ascii="Arial" w:eastAsia="Times New Roman" w:hAnsi="Arial" w:cs="Arial"/>
          <w:i/>
          <w:iCs/>
          <w:sz w:val="20"/>
          <w:szCs w:val="20"/>
          <w:lang w:val="en-GB"/>
          <w:rPrChange w:id="455" w:author="Davide Lombardi" w:date="2020-03-26T13:38:00Z">
            <w:rPr>
              <w:rFonts w:eastAsia="Times New Roman"/>
              <w:i/>
              <w:iCs/>
            </w:rPr>
          </w:rPrChange>
        </w:rPr>
        <w:t>Environment and Planning B: Planning and Design</w:t>
      </w:r>
      <w:r w:rsidRPr="00450C0D">
        <w:rPr>
          <w:rFonts w:ascii="Arial" w:eastAsia="Times New Roman" w:hAnsi="Arial" w:cs="Arial"/>
          <w:sz w:val="20"/>
          <w:szCs w:val="20"/>
          <w:lang w:val="en-GB"/>
          <w:rPrChange w:id="456" w:author="Davide Lombardi" w:date="2020-03-26T13:38:00Z">
            <w:rPr>
              <w:rFonts w:eastAsia="Times New Roman"/>
            </w:rPr>
          </w:rPrChange>
        </w:rPr>
        <w:t xml:space="preserve"> 8 (3):245–55.</w:t>
      </w:r>
    </w:p>
    <w:p w14:paraId="7FE179C7" w14:textId="0809BA04" w:rsidR="00395CF2" w:rsidRPr="00450C0D" w:rsidRDefault="00395CF2" w:rsidP="00395CF2">
      <w:pPr>
        <w:jc w:val="both"/>
        <w:rPr>
          <w:rFonts w:ascii="Arial" w:eastAsia="Times New Roman" w:hAnsi="Arial" w:cs="Arial"/>
          <w:sz w:val="20"/>
          <w:szCs w:val="20"/>
          <w:lang w:val="en-GB"/>
          <w:rPrChange w:id="457" w:author="Davide Lombardi" w:date="2020-03-26T13:38:00Z">
            <w:rPr>
              <w:rFonts w:eastAsia="Times New Roman"/>
            </w:rPr>
          </w:rPrChange>
        </w:rPr>
      </w:pPr>
    </w:p>
    <w:p w14:paraId="2A7BF691" w14:textId="77777777" w:rsidR="00395CF2" w:rsidRPr="00450C0D" w:rsidRDefault="00395CF2" w:rsidP="00395CF2">
      <w:pPr>
        <w:jc w:val="both"/>
        <w:rPr>
          <w:rFonts w:ascii="Arial" w:eastAsia="Times New Roman" w:hAnsi="Arial" w:cs="Arial"/>
          <w:sz w:val="20"/>
          <w:szCs w:val="20"/>
          <w:lang w:val="en-GB"/>
          <w:rPrChange w:id="458" w:author="Davide Lombardi" w:date="2020-03-24T12:13:00Z">
            <w:rPr>
              <w:rFonts w:eastAsia="Times New Roman"/>
            </w:rPr>
          </w:rPrChange>
        </w:rPr>
      </w:pPr>
      <w:r w:rsidRPr="00450C0D">
        <w:rPr>
          <w:rFonts w:ascii="Arial" w:eastAsia="Times New Roman" w:hAnsi="Arial" w:cs="Arial"/>
          <w:sz w:val="20"/>
          <w:szCs w:val="20"/>
          <w:lang w:val="en-GB"/>
          <w:rPrChange w:id="459" w:author="Davide Lombardi" w:date="2020-03-26T13:38:00Z">
            <w:rPr>
              <w:rFonts w:eastAsia="Times New Roman"/>
            </w:rPr>
          </w:rPrChange>
        </w:rPr>
        <w:t>Wortmann, T. Stuffs, R. 2018. ‘Algorithmic complexity of shape grammar implementation’ Artificial Intelligence for Engineering Design, Analysis and Manufacturing, vol. 32. Special issue 2.</w:t>
      </w:r>
      <w:r w:rsidRPr="00450C0D">
        <w:rPr>
          <w:rFonts w:ascii="Arial" w:eastAsia="Times New Roman" w:hAnsi="Arial" w:cs="Arial"/>
          <w:sz w:val="20"/>
          <w:szCs w:val="20"/>
          <w:lang w:val="en-GB"/>
          <w:rPrChange w:id="460" w:author="Davide Lombardi" w:date="2020-03-24T12:13:00Z">
            <w:rPr>
              <w:rFonts w:eastAsia="Times New Roman"/>
            </w:rPr>
          </w:rPrChange>
        </w:rPr>
        <w:t xml:space="preserve"> </w:t>
      </w:r>
    </w:p>
    <w:p w14:paraId="7831D316" w14:textId="77777777" w:rsidR="00395CF2" w:rsidRPr="00450C0D" w:rsidRDefault="00395CF2" w:rsidP="00395CF2">
      <w:pPr>
        <w:jc w:val="both"/>
        <w:rPr>
          <w:rFonts w:ascii="Arial" w:eastAsia="Times New Roman" w:hAnsi="Arial" w:cs="Arial"/>
          <w:sz w:val="20"/>
          <w:szCs w:val="20"/>
          <w:lang w:val="en-GB"/>
          <w:rPrChange w:id="461" w:author="Davide Lombardi" w:date="2020-03-24T12:13:00Z">
            <w:rPr>
              <w:rFonts w:eastAsia="Times New Roman"/>
            </w:rPr>
          </w:rPrChange>
        </w:rPr>
      </w:pPr>
    </w:p>
    <w:p w14:paraId="535532F1" w14:textId="77777777" w:rsidR="00395CF2" w:rsidRPr="00450C0D" w:rsidRDefault="00395CF2" w:rsidP="00395CF2">
      <w:pPr>
        <w:pStyle w:val="Body"/>
        <w:jc w:val="both"/>
        <w:rPr>
          <w:rFonts w:ascii="Arial" w:hAnsi="Arial" w:cs="Arial"/>
          <w:sz w:val="20"/>
          <w:szCs w:val="20"/>
          <w:lang w:val="en-GB"/>
          <w:rPrChange w:id="462" w:author="Davide Lombardi" w:date="2020-03-24T12:13:00Z">
            <w:rPr/>
          </w:rPrChange>
        </w:rPr>
      </w:pPr>
    </w:p>
    <w:sectPr w:rsidR="00395CF2" w:rsidRPr="00450C0D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6EA1A" w14:textId="77777777" w:rsidR="00B74FD8" w:rsidRDefault="00B74FD8">
      <w:r>
        <w:separator/>
      </w:r>
    </w:p>
  </w:endnote>
  <w:endnote w:type="continuationSeparator" w:id="0">
    <w:p w14:paraId="326B14FE" w14:textId="77777777" w:rsidR="00B74FD8" w:rsidRDefault="00B74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23F03" w14:textId="77777777" w:rsidR="00AC5587" w:rsidRDefault="00AC55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B5695" w14:textId="77777777" w:rsidR="00B74FD8" w:rsidRDefault="00B74FD8">
      <w:r>
        <w:separator/>
      </w:r>
    </w:p>
  </w:footnote>
  <w:footnote w:type="continuationSeparator" w:id="0">
    <w:p w14:paraId="56844EDE" w14:textId="77777777" w:rsidR="00B74FD8" w:rsidRDefault="00B74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4DBD9" w14:textId="77777777" w:rsidR="00AC5587" w:rsidRDefault="00AC5587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e Lombardi">
    <w15:presenceInfo w15:providerId="None" w15:userId="Davide Lombar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587"/>
    <w:rsid w:val="000478EE"/>
    <w:rsid w:val="00091BC0"/>
    <w:rsid w:val="00133F1E"/>
    <w:rsid w:val="00134F48"/>
    <w:rsid w:val="001820B2"/>
    <w:rsid w:val="00263C18"/>
    <w:rsid w:val="003554DF"/>
    <w:rsid w:val="00395CF2"/>
    <w:rsid w:val="00407998"/>
    <w:rsid w:val="00450C0D"/>
    <w:rsid w:val="005964CE"/>
    <w:rsid w:val="005B0FBC"/>
    <w:rsid w:val="00647BEE"/>
    <w:rsid w:val="00681D45"/>
    <w:rsid w:val="006C0D68"/>
    <w:rsid w:val="00702D92"/>
    <w:rsid w:val="0074101E"/>
    <w:rsid w:val="00773813"/>
    <w:rsid w:val="0078485C"/>
    <w:rsid w:val="008A5006"/>
    <w:rsid w:val="0098222A"/>
    <w:rsid w:val="009825B6"/>
    <w:rsid w:val="009A762C"/>
    <w:rsid w:val="009D1B1E"/>
    <w:rsid w:val="009D680D"/>
    <w:rsid w:val="00A334F4"/>
    <w:rsid w:val="00A43908"/>
    <w:rsid w:val="00AB75E1"/>
    <w:rsid w:val="00AC5587"/>
    <w:rsid w:val="00AE2094"/>
    <w:rsid w:val="00B14BE1"/>
    <w:rsid w:val="00B74FD8"/>
    <w:rsid w:val="00BD2F88"/>
    <w:rsid w:val="00CA3BCF"/>
    <w:rsid w:val="00D94C98"/>
    <w:rsid w:val="00DE3F2C"/>
    <w:rsid w:val="00E07042"/>
    <w:rsid w:val="00EB6562"/>
    <w:rsid w:val="00FE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AF790"/>
  <w15:docId w15:val="{A735AAFD-9A0A-804F-AA23-B1B7FED6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F2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F2C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B75E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AB75E1"/>
    <w:rPr>
      <w:b/>
      <w:bCs/>
    </w:rPr>
  </w:style>
  <w:style w:type="character" w:customStyle="1" w:styleId="apple-converted-space">
    <w:name w:val="apple-converted-space"/>
    <w:basedOn w:val="DefaultParagraphFont"/>
    <w:rsid w:val="00AB7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2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Davide Lombardi</cp:lastModifiedBy>
  <cp:revision>8</cp:revision>
  <dcterms:created xsi:type="dcterms:W3CDTF">2020-03-24T04:16:00Z</dcterms:created>
  <dcterms:modified xsi:type="dcterms:W3CDTF">2020-03-30T12:32:00Z</dcterms:modified>
</cp:coreProperties>
</file>