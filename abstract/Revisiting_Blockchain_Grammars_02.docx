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2CAE" w14:textId="77777777" w:rsidR="00AC5587" w:rsidRDefault="000478EE">
      <w:pPr>
        <w:pStyle w:val="Body"/>
        <w:jc w:val="both"/>
        <w:pPrChange w:id="0" w:author="Davide Lombardi" w:date="2020-01-09T12:11:00Z">
          <w:pPr>
            <w:pStyle w:val="Body"/>
          </w:pPr>
        </w:pPrChange>
      </w:pPr>
      <w:r>
        <w:t>Revisiting Blockchain Grammars</w:t>
      </w:r>
    </w:p>
    <w:p w14:paraId="17C6E8AE" w14:textId="77777777" w:rsidR="00AC5587" w:rsidRDefault="00AC5587">
      <w:pPr>
        <w:pStyle w:val="Body"/>
        <w:jc w:val="both"/>
        <w:pPrChange w:id="1" w:author="Davide Lombardi" w:date="2020-01-09T12:11:00Z">
          <w:pPr>
            <w:pStyle w:val="Body"/>
          </w:pPr>
        </w:pPrChange>
      </w:pPr>
    </w:p>
    <w:p w14:paraId="44D90A0B" w14:textId="77777777" w:rsidR="00AC5587" w:rsidRDefault="000478EE">
      <w:pPr>
        <w:pStyle w:val="Body"/>
        <w:jc w:val="both"/>
        <w:pPrChange w:id="2" w:author="Davide Lombardi" w:date="2020-01-09T12:11:00Z">
          <w:pPr>
            <w:pStyle w:val="Body"/>
          </w:pPr>
        </w:pPrChange>
      </w:pPr>
      <w:proofErr w:type="spellStart"/>
      <w:r>
        <w:t>L.Cheung</w:t>
      </w:r>
      <w:proofErr w:type="spellEnd"/>
      <w:r>
        <w:t xml:space="preserve">, </w:t>
      </w:r>
      <w:proofErr w:type="spellStart"/>
      <w:proofErr w:type="gramStart"/>
      <w:r>
        <w:t>T.Dounas</w:t>
      </w:r>
      <w:proofErr w:type="spellEnd"/>
      <w:proofErr w:type="gramEnd"/>
      <w:r>
        <w:t xml:space="preserve">, </w:t>
      </w:r>
      <w:proofErr w:type="spellStart"/>
      <w:r>
        <w:t>D.Lombardi</w:t>
      </w:r>
      <w:proofErr w:type="spellEnd"/>
      <w:r>
        <w:t xml:space="preserve">, </w:t>
      </w:r>
      <w:proofErr w:type="spellStart"/>
      <w:r>
        <w:t>W.Jabi</w:t>
      </w:r>
      <w:proofErr w:type="spellEnd"/>
    </w:p>
    <w:p w14:paraId="55630FA0" w14:textId="77777777" w:rsidR="00AC5587" w:rsidRDefault="00AC5587">
      <w:pPr>
        <w:pStyle w:val="Body"/>
        <w:jc w:val="both"/>
        <w:pPrChange w:id="3" w:author="Davide Lombardi" w:date="2020-01-09T12:11:00Z">
          <w:pPr>
            <w:pStyle w:val="Body"/>
          </w:pPr>
        </w:pPrChange>
      </w:pPr>
    </w:p>
    <w:p w14:paraId="7727DFDB" w14:textId="77777777" w:rsidR="00DE3F2C" w:rsidRDefault="000478EE">
      <w:pPr>
        <w:pStyle w:val="Body"/>
        <w:jc w:val="both"/>
        <w:rPr>
          <w:ins w:id="4" w:author="Davide Lombardi" w:date="2020-01-09T12:07:00Z"/>
        </w:rPr>
        <w:pPrChange w:id="5" w:author="Davide Lombardi" w:date="2020-01-09T12:11:00Z">
          <w:pPr>
            <w:pStyle w:val="Body"/>
          </w:pPr>
        </w:pPrChange>
      </w:pPr>
      <w:r>
        <w:t xml:space="preserve">The paper revisits </w:t>
      </w:r>
      <w:ins w:id="6" w:author="Davide Lombardi" w:date="2020-01-09T12:02:00Z">
        <w:r w:rsidR="00DE3F2C">
          <w:t xml:space="preserve">and develops </w:t>
        </w:r>
      </w:ins>
      <w:r>
        <w:t xml:space="preserve">Blockchain Grammars </w:t>
      </w:r>
      <w:del w:id="7" w:author="Davide Lombardi" w:date="2020-01-09T12:02:00Z">
        <w:r w:rsidDel="00DE3F2C">
          <w:delText>and provides</w:delText>
        </w:r>
      </w:del>
      <w:ins w:id="8" w:author="Davide Lombardi" w:date="2020-01-09T12:02:00Z">
        <w:r w:rsidR="00DE3F2C">
          <w:t>providing</w:t>
        </w:r>
      </w:ins>
      <w:r>
        <w:t xml:space="preserve"> various scenarios that validate the </w:t>
      </w:r>
      <w:proofErr w:type="spellStart"/>
      <w:r>
        <w:t>Decentralised</w:t>
      </w:r>
      <w:proofErr w:type="spellEnd"/>
      <w:r>
        <w:t xml:space="preserve"> Autonomous </w:t>
      </w:r>
      <w:proofErr w:type="spellStart"/>
      <w:r>
        <w:t>Organisation</w:t>
      </w:r>
      <w:proofErr w:type="spellEnd"/>
      <w:r>
        <w:t xml:space="preserve"> (DAO) Mechanism as a platform for design collaboration. </w:t>
      </w:r>
    </w:p>
    <w:p w14:paraId="545B5FD7" w14:textId="7022EC8D" w:rsidR="00AC5587" w:rsidRDefault="000478EE">
      <w:pPr>
        <w:pStyle w:val="Body"/>
        <w:jc w:val="both"/>
        <w:pPrChange w:id="9" w:author="Davide Lombardi" w:date="2020-01-09T12:11:00Z">
          <w:pPr>
            <w:pStyle w:val="Body"/>
          </w:pPr>
        </w:pPrChange>
      </w:pPr>
      <w:r>
        <w:t xml:space="preserve">Blockchain Grammars are shape grammars </w:t>
      </w:r>
      <w:ins w:id="10" w:author="Theo Dounas (sss)" w:date="2020-01-13T19:55:00Z">
        <w:r w:rsidR="00647BEE">
          <w:t>Implemented</w:t>
        </w:r>
      </w:ins>
      <w:del w:id="11" w:author="Theo Dounas (sss)" w:date="2020-01-13T19:55:00Z">
        <w:r w:rsidDel="00647BEE">
          <w:delText>running</w:delText>
        </w:r>
      </w:del>
      <w:r>
        <w:t xml:space="preserve"> on a DAO, where multiple </w:t>
      </w:r>
      <w:del w:id="12" w:author="Davide Lombardi" w:date="2020-01-09T12:09:00Z">
        <w:r w:rsidDel="00DE3F2C">
          <w:delText xml:space="preserve">shape </w:delText>
        </w:r>
      </w:del>
      <w:r>
        <w:t xml:space="preserve">grammarists design one or more grammars, using the underlying blockchain technology of the DAO to </w:t>
      </w:r>
      <w:del w:id="13" w:author="Theo Dounas (sss)" w:date="2020-01-13T19:55:00Z">
        <w:r w:rsidDel="00647BEE">
          <w:delText>incentivise</w:delText>
        </w:r>
      </w:del>
      <w:ins w:id="14" w:author="Theo Dounas (sss)" w:date="2020-01-13T19:55:00Z">
        <w:r w:rsidR="00647BEE">
          <w:t>incentivize</w:t>
        </w:r>
      </w:ins>
      <w:r>
        <w:t xml:space="preserve"> participants</w:t>
      </w:r>
      <w:ins w:id="15" w:author="Davide Lombardi" w:date="2020-01-09T12:09:00Z">
        <w:r w:rsidR="00DE3F2C">
          <w:t xml:space="preserve"> to evaluate and </w:t>
        </w:r>
      </w:ins>
      <w:ins w:id="16" w:author="Davide Lombardi" w:date="2020-01-09T12:17:00Z">
        <w:r w:rsidR="00D94C98">
          <w:t>elaborate</w:t>
        </w:r>
      </w:ins>
      <w:ins w:id="17" w:author="Davide Lombardi" w:date="2020-01-09T12:09:00Z">
        <w:r w:rsidR="00DE3F2C">
          <w:t xml:space="preserve"> new ones</w:t>
        </w:r>
      </w:ins>
      <w:ins w:id="18" w:author="Davide Lombardi" w:date="2020-01-09T12:03:00Z">
        <w:r w:rsidR="00DE3F2C">
          <w:t>,</w:t>
        </w:r>
      </w:ins>
      <w:r>
        <w:t xml:space="preserve"> but also to structure the governance system of the DAO. </w:t>
      </w:r>
    </w:p>
    <w:p w14:paraId="50789877" w14:textId="340E97CA" w:rsidR="00AC5587" w:rsidRDefault="000478EE">
      <w:pPr>
        <w:pStyle w:val="Body"/>
        <w:jc w:val="both"/>
        <w:pPrChange w:id="19" w:author="Davide Lombardi" w:date="2020-01-09T12:11:00Z">
          <w:pPr>
            <w:pStyle w:val="Body"/>
          </w:pPr>
        </w:pPrChange>
      </w:pPr>
      <w:r>
        <w:t xml:space="preserve">We have set up a (DAO) as part of the paper and we have </w:t>
      </w:r>
      <w:del w:id="20" w:author="Davide Lombardi" w:date="2020-01-09T12:10:00Z">
        <w:r w:rsidDel="00DE3F2C">
          <w:delText xml:space="preserve">designed </w:delText>
        </w:r>
      </w:del>
      <w:ins w:id="21" w:author="Davide Lombardi" w:date="2020-01-09T12:10:00Z">
        <w:r w:rsidR="00DE3F2C">
          <w:t xml:space="preserve">produced </w:t>
        </w:r>
      </w:ins>
      <w:r>
        <w:t xml:space="preserve">various shape grammars for the design of residential towers in China. The </w:t>
      </w:r>
      <w:ins w:id="22" w:author="Davide Lombardi" w:date="2020-01-09T12:11:00Z">
        <w:r w:rsidR="00DE3F2C">
          <w:t xml:space="preserve">presented </w:t>
        </w:r>
      </w:ins>
      <w:r>
        <w:t xml:space="preserve">grammars </w:t>
      </w:r>
      <w:del w:id="23" w:author="Davide Lombardi" w:date="2020-01-09T12:11:00Z">
        <w:r w:rsidDel="00DE3F2C">
          <w:delText xml:space="preserve">presented </w:delText>
        </w:r>
      </w:del>
      <w:r>
        <w:t xml:space="preserve">have </w:t>
      </w:r>
      <w:ins w:id="24" w:author="Davide Lombardi" w:date="2020-01-09T12:14:00Z">
        <w:r w:rsidR="00D94C98">
          <w:t xml:space="preserve">been structured in order </w:t>
        </w:r>
        <w:del w:id="25" w:author="Theo Dounas (sss)" w:date="2020-01-13T19:56:00Z">
          <w:r w:rsidR="00D94C98" w:rsidDel="00647BEE">
            <w:delText xml:space="preserve">to undertake </w:delText>
          </w:r>
        </w:del>
      </w:ins>
      <w:del w:id="26" w:author="Theo Dounas (sss)" w:date="2020-01-13T19:56:00Z">
        <w:r w:rsidDel="00647BEE">
          <w:delText xml:space="preserve">as a target </w:delText>
        </w:r>
      </w:del>
      <w:ins w:id="27" w:author="Davide Lombardi" w:date="2020-01-09T12:12:00Z">
        <w:del w:id="28" w:author="Theo Dounas (sss)" w:date="2020-01-13T19:56:00Z">
          <w:r w:rsidR="00D94C98" w:rsidDel="00647BEE">
            <w:delText>a multi</w:delText>
          </w:r>
        </w:del>
      </w:ins>
      <w:ins w:id="29" w:author="Davide Lombardi" w:date="2020-01-09T12:13:00Z">
        <w:del w:id="30" w:author="Theo Dounas (sss)" w:date="2020-01-13T19:56:00Z">
          <w:r w:rsidR="00D94C98" w:rsidDel="00647BEE">
            <w:delText>-</w:delText>
          </w:r>
        </w:del>
      </w:ins>
      <w:ins w:id="31" w:author="Davide Lombardi" w:date="2020-01-09T12:12:00Z">
        <w:del w:id="32" w:author="Theo Dounas (sss)" w:date="2020-01-13T19:56:00Z">
          <w:r w:rsidR="00D94C98" w:rsidDel="00647BEE">
            <w:delText>objective</w:delText>
          </w:r>
        </w:del>
      </w:ins>
      <w:ins w:id="33" w:author="Davide Lombardi" w:date="2020-01-09T12:14:00Z">
        <w:del w:id="34" w:author="Theo Dounas (sss)" w:date="2020-01-13T19:56:00Z">
          <w:r w:rsidR="00D94C98" w:rsidDel="00647BEE">
            <w:delText xml:space="preserve"> optimisation process</w:delText>
          </w:r>
        </w:del>
      </w:ins>
      <w:ins w:id="35" w:author="Davide Lombardi" w:date="2020-01-09T12:15:00Z">
        <w:del w:id="36" w:author="Theo Dounas (sss)" w:date="2020-01-13T19:56:00Z">
          <w:r w:rsidR="00D94C98" w:rsidDel="00647BEE">
            <w:delText xml:space="preserve"> </w:delText>
          </w:r>
        </w:del>
        <w:r w:rsidR="00D94C98">
          <w:t xml:space="preserve">aiming </w:t>
        </w:r>
      </w:ins>
      <w:r>
        <w:t xml:space="preserve">to </w:t>
      </w:r>
      <w:proofErr w:type="spellStart"/>
      <w:r>
        <w:t>optimise</w:t>
      </w:r>
      <w:proofErr w:type="spellEnd"/>
      <w:r>
        <w:t xml:space="preserve"> density of housing</w:t>
      </w:r>
      <w:ins w:id="37" w:author="Theo Dounas (sss)" w:date="2020-01-13T19:56:00Z">
        <w:r w:rsidR="00647BEE">
          <w:t>, and provide functional apartment layouts.</w:t>
        </w:r>
      </w:ins>
      <w:del w:id="38" w:author="Theo Dounas (sss)" w:date="2020-01-13T19:56:00Z">
        <w:r w:rsidDel="00647BEE">
          <w:delText>, maximise lighting conditions for rooms through the day</w:delText>
        </w:r>
      </w:del>
      <w:ins w:id="39" w:author="Davide Lombardi" w:date="2020-01-09T12:12:00Z">
        <w:del w:id="40" w:author="Theo Dounas (sss)" w:date="2020-01-13T19:56:00Z">
          <w:r w:rsidR="00DE3F2C" w:rsidDel="00647BEE">
            <w:delText xml:space="preserve"> and </w:delText>
          </w:r>
        </w:del>
      </w:ins>
      <w:del w:id="41" w:author="Theo Dounas (sss)" w:date="2020-01-13T19:56:00Z">
        <w:r w:rsidDel="00647BEE">
          <w:delText xml:space="preserve">, optimise structural performance of the structural system of the tower. </w:delText>
        </w:r>
      </w:del>
    </w:p>
    <w:p w14:paraId="425B6514" w14:textId="43071EE9" w:rsidR="00D94C98" w:rsidRDefault="000478EE" w:rsidP="00DE3F2C">
      <w:pPr>
        <w:pStyle w:val="Body"/>
        <w:jc w:val="both"/>
        <w:rPr>
          <w:ins w:id="42" w:author="Davide Lombardi" w:date="2020-01-09T12:21:00Z"/>
        </w:rPr>
      </w:pPr>
      <w:del w:id="43" w:author="Davide Lombardi" w:date="2020-01-09T12:11:00Z">
        <w:r w:rsidDel="00DE3F2C">
          <w:delText xml:space="preserve"> </w:delText>
        </w:r>
      </w:del>
      <w:r>
        <w:t xml:space="preserve">We have validated the process of decision making </w:t>
      </w:r>
      <w:del w:id="44" w:author="Davide Lombardi" w:date="2020-01-09T12:20:00Z">
        <w:r w:rsidDel="00D94C98">
          <w:delText xml:space="preserve">in decision </w:delText>
        </w:r>
      </w:del>
      <w:r>
        <w:t xml:space="preserve">via the governance system DAOs </w:t>
      </w:r>
      <w:del w:id="45" w:author="Theo Dounas (sss)" w:date="2020-01-13T19:56:00Z">
        <w:r w:rsidDel="00647BEE">
          <w:delText>permit</w:delText>
        </w:r>
      </w:del>
      <w:ins w:id="46" w:author="Theo Dounas (sss)" w:date="2020-01-13T19:56:00Z">
        <w:r w:rsidR="00647BEE">
          <w:t>allow</w:t>
        </w:r>
      </w:ins>
      <w:r>
        <w:t xml:space="preserve">, and </w:t>
      </w:r>
      <w:del w:id="47" w:author="Theo Dounas (sss)" w:date="2020-01-13T19:56:00Z">
        <w:r w:rsidDel="00647BEE">
          <w:delText>at the same time</w:delText>
        </w:r>
      </w:del>
      <w:proofErr w:type="spellStart"/>
      <w:ins w:id="48" w:author="Theo Dounas (sss)" w:date="2020-01-13T19:56:00Z">
        <w:r w:rsidR="00647BEE">
          <w:t>concurently</w:t>
        </w:r>
      </w:ins>
      <w:proofErr w:type="spellEnd"/>
      <w:r>
        <w:t xml:space="preserve"> present the </w:t>
      </w:r>
      <w:ins w:id="49" w:author="Theo Dounas (sss)" w:date="2020-01-13T19:57:00Z">
        <w:r w:rsidR="00647BEE">
          <w:t xml:space="preserve">infrastructure </w:t>
        </w:r>
      </w:ins>
      <w:r>
        <w:t xml:space="preserve">connection between a shape grammar system on parametric software and the smart contracts </w:t>
      </w:r>
      <w:ins w:id="50" w:author="Davide Lombardi" w:date="2020-01-09T12:21:00Z">
        <w:r w:rsidR="00D94C98">
          <w:t xml:space="preserve">embedded </w:t>
        </w:r>
      </w:ins>
      <w:r>
        <w:t xml:space="preserve">on a DAO. </w:t>
      </w:r>
    </w:p>
    <w:p w14:paraId="64D1618C" w14:textId="0A026BDC" w:rsidR="00D94C98" w:rsidRDefault="00647BEE" w:rsidP="00DE3F2C">
      <w:pPr>
        <w:pStyle w:val="Body"/>
        <w:jc w:val="both"/>
        <w:rPr>
          <w:ins w:id="51" w:author="Davide Lombardi" w:date="2020-01-09T12:20:00Z"/>
        </w:rPr>
      </w:pPr>
      <w:ins w:id="52" w:author="Theo Dounas (sss)" w:date="2020-01-13T19:57:00Z">
        <w:r>
          <w:t>In terms of structure of the research, t</w:t>
        </w:r>
      </w:ins>
      <w:del w:id="53" w:author="Theo Dounas (sss)" w:date="2020-01-13T19:57:00Z">
        <w:r w:rsidR="000478EE" w:rsidDel="00647BEE">
          <w:delText>T</w:delText>
        </w:r>
      </w:del>
      <w:r w:rsidR="000478EE">
        <w:t xml:space="preserve">he paper presents in sequence the DAO we have set up, its governance system, the design and application of the grammars through the DAO, </w:t>
      </w:r>
      <w:ins w:id="54" w:author="Theo Dounas (sss)" w:date="2020-01-13T19:57:00Z">
        <w:r>
          <w:t xml:space="preserve">the voting of </w:t>
        </w:r>
        <w:proofErr w:type="spellStart"/>
        <w:r>
          <w:t>grammarists</w:t>
        </w:r>
        <w:proofErr w:type="spellEnd"/>
        <w:r>
          <w:t xml:space="preserve"> through the DAO to select the best grammar</w:t>
        </w:r>
      </w:ins>
      <w:ins w:id="55" w:author="Theo Dounas (sss)" w:date="2020-01-13T19:58:00Z">
        <w:r>
          <w:t xml:space="preserve">, </w:t>
        </w:r>
      </w:ins>
      <w:r w:rsidR="000478EE">
        <w:t xml:space="preserve">and the connection between the parametric system </w:t>
      </w:r>
      <w:ins w:id="56" w:author="Theo Dounas (sss)" w:date="2020-01-13T19:58:00Z">
        <w:r>
          <w:t xml:space="preserve">of Rhino /Grasshopper </w:t>
        </w:r>
      </w:ins>
      <w:r w:rsidR="000478EE">
        <w:t xml:space="preserve">and the DAO. </w:t>
      </w:r>
    </w:p>
    <w:p w14:paraId="3D7DF382" w14:textId="251935C2" w:rsidR="00AC5587" w:rsidRDefault="000478EE">
      <w:pPr>
        <w:pStyle w:val="Body"/>
        <w:jc w:val="both"/>
        <w:pPrChange w:id="57" w:author="Davide Lombardi" w:date="2020-01-09T12:11:00Z">
          <w:pPr>
            <w:pStyle w:val="Body"/>
          </w:pPr>
        </w:pPrChange>
      </w:pPr>
      <w:r>
        <w:t xml:space="preserve">The paper considers further the implications of </w:t>
      </w:r>
      <w:proofErr w:type="spellStart"/>
      <w:r>
        <w:t>decentralisation</w:t>
      </w:r>
      <w:proofErr w:type="spellEnd"/>
      <w:r>
        <w:t xml:space="preserve"> of Architectural Design as </w:t>
      </w:r>
      <w:del w:id="58" w:author="Theo Dounas (sss)" w:date="2020-01-13T19:58:00Z">
        <w:r w:rsidDel="00647BEE">
          <w:delText>an activity</w:delText>
        </w:r>
      </w:del>
      <w:ins w:id="59" w:author="Theo Dounas (sss)" w:date="2020-01-13T19:58:00Z">
        <w:r w:rsidR="00647BEE">
          <w:t>a practice and discipline</w:t>
        </w:r>
      </w:ins>
      <w:bookmarkStart w:id="60" w:name="_GoBack"/>
      <w:bookmarkEnd w:id="60"/>
      <w:r>
        <w:t>, with blockchain as an underlying technology.</w:t>
      </w:r>
    </w:p>
    <w:p w14:paraId="23F399BF" w14:textId="77777777" w:rsidR="00AC5587" w:rsidRDefault="00AC5587">
      <w:pPr>
        <w:pStyle w:val="Body"/>
        <w:jc w:val="both"/>
        <w:pPrChange w:id="61" w:author="Davide Lombardi" w:date="2020-01-09T12:11:00Z">
          <w:pPr>
            <w:pStyle w:val="Body"/>
          </w:pPr>
        </w:pPrChange>
      </w:pPr>
    </w:p>
    <w:p w14:paraId="535DEDDB" w14:textId="77777777" w:rsidR="00AC5587" w:rsidRDefault="00AC5587">
      <w:pPr>
        <w:pStyle w:val="Body"/>
        <w:jc w:val="both"/>
        <w:pPrChange w:id="62" w:author="Davide Lombardi" w:date="2020-01-09T12:11:00Z">
          <w:pPr>
            <w:pStyle w:val="Body"/>
          </w:pPr>
        </w:pPrChange>
      </w:pPr>
    </w:p>
    <w:p w14:paraId="557AD09C" w14:textId="77777777" w:rsidR="00AC5587" w:rsidRDefault="00AC5587">
      <w:pPr>
        <w:pStyle w:val="Body"/>
        <w:jc w:val="both"/>
        <w:pPrChange w:id="63" w:author="Davide Lombardi" w:date="2020-01-09T12:11:00Z">
          <w:pPr>
            <w:pStyle w:val="Body"/>
          </w:pPr>
        </w:pPrChange>
      </w:pPr>
    </w:p>
    <w:sectPr w:rsidR="00AC558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70C25" w14:textId="77777777" w:rsidR="00E07042" w:rsidRDefault="00E07042">
      <w:r>
        <w:separator/>
      </w:r>
    </w:p>
  </w:endnote>
  <w:endnote w:type="continuationSeparator" w:id="0">
    <w:p w14:paraId="46A598A4" w14:textId="77777777" w:rsidR="00E07042" w:rsidRDefault="00E0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3F03" w14:textId="77777777" w:rsidR="00AC5587" w:rsidRDefault="00AC55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0F140" w14:textId="77777777" w:rsidR="00E07042" w:rsidRDefault="00E07042">
      <w:r>
        <w:separator/>
      </w:r>
    </w:p>
  </w:footnote>
  <w:footnote w:type="continuationSeparator" w:id="0">
    <w:p w14:paraId="20107A96" w14:textId="77777777" w:rsidR="00E07042" w:rsidRDefault="00E0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DBD9" w14:textId="77777777" w:rsidR="00AC5587" w:rsidRDefault="00AC5587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e Lombardi">
    <w15:presenceInfo w15:providerId="None" w15:userId="Davide Lombardi"/>
  </w15:person>
  <w15:person w15:author="Theo Dounas (sss)">
    <w15:presenceInfo w15:providerId="AD" w15:userId="S::td8964@rgu.ac.uk::4c95a0c4-987f-4fb3-8378-81ad5a115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87"/>
    <w:rsid w:val="000478EE"/>
    <w:rsid w:val="00133F1E"/>
    <w:rsid w:val="00647BEE"/>
    <w:rsid w:val="0074101E"/>
    <w:rsid w:val="0098222A"/>
    <w:rsid w:val="009D1B1E"/>
    <w:rsid w:val="00AC5587"/>
    <w:rsid w:val="00D94C98"/>
    <w:rsid w:val="00DE3F2C"/>
    <w:rsid w:val="00E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F790"/>
  <w15:docId w15:val="{A735AAFD-9A0A-804F-AA23-B1B7FED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 Dounas (sss)</cp:lastModifiedBy>
  <cp:revision>2</cp:revision>
  <dcterms:created xsi:type="dcterms:W3CDTF">2020-01-13T19:58:00Z</dcterms:created>
  <dcterms:modified xsi:type="dcterms:W3CDTF">2020-01-13T19:58:00Z</dcterms:modified>
</cp:coreProperties>
</file>